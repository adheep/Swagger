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DD33CE" w:rsidRDefault="00291CA6" w:rsidP="00306E2D">
      <w:pPr>
        <w:rPr>
          <w:rFonts w:ascii="Arial" w:hAnsi="Arial" w:cs="Arial"/>
          <w:b/>
          <w:bCs/>
          <w:color w:val="244061"/>
          <w:sz w:val="44"/>
          <w:szCs w:val="44"/>
        </w:rPr>
      </w:pPr>
      <w:r>
        <w:rPr>
          <w:rFonts w:ascii="Arial" w:hAnsi="Arial" w:cs="Arial"/>
          <w:b/>
          <w:bCs/>
          <w:color w:val="244061"/>
          <w:sz w:val="44"/>
          <w:szCs w:val="44"/>
        </w:rPr>
        <w:tab/>
      </w:r>
    </w:p>
    <w:p w:rsidR="004D09D5" w:rsidRDefault="004D09D5" w:rsidP="00DD33CE">
      <w:pPr>
        <w:jc w:val="right"/>
        <w:rPr>
          <w:rFonts w:ascii="Arial" w:hAnsi="Arial" w:cs="Arial"/>
          <w:b/>
          <w:bCs/>
          <w:color w:val="244061"/>
          <w:sz w:val="44"/>
          <w:szCs w:val="44"/>
        </w:rPr>
      </w:pPr>
    </w:p>
    <w:p w:rsidR="00DD33CE" w:rsidRDefault="00DD33CE" w:rsidP="00DD33CE">
      <w:pPr>
        <w:jc w:val="right"/>
        <w:rPr>
          <w:rFonts w:ascii="Arial" w:hAnsi="Arial" w:cs="Arial"/>
          <w:b/>
          <w:bCs/>
          <w:color w:val="244061"/>
          <w:sz w:val="44"/>
          <w:szCs w:val="44"/>
        </w:rPr>
      </w:pPr>
    </w:p>
    <w:p w:rsidR="00DD33CE" w:rsidRDefault="004834CE" w:rsidP="004834CE">
      <w:pPr>
        <w:tabs>
          <w:tab w:val="left" w:pos="7009"/>
        </w:tabs>
        <w:rPr>
          <w:rFonts w:ascii="Arial" w:hAnsi="Arial" w:cs="Arial"/>
          <w:b/>
          <w:bCs/>
          <w:color w:val="244061"/>
          <w:sz w:val="44"/>
          <w:szCs w:val="44"/>
        </w:rPr>
      </w:pPr>
      <w:r>
        <w:rPr>
          <w:rFonts w:ascii="Arial" w:hAnsi="Arial" w:cs="Arial"/>
          <w:b/>
          <w:bCs/>
          <w:color w:val="244061"/>
          <w:sz w:val="44"/>
          <w:szCs w:val="44"/>
        </w:rPr>
        <w:tab/>
      </w:r>
    </w:p>
    <w:p w:rsidR="002F55F6" w:rsidRDefault="002F55F6" w:rsidP="004834CE">
      <w:pPr>
        <w:tabs>
          <w:tab w:val="left" w:pos="7009"/>
        </w:tabs>
        <w:rPr>
          <w:rFonts w:ascii="Arial" w:hAnsi="Arial" w:cs="Arial"/>
          <w:b/>
          <w:bCs/>
          <w:color w:val="244061"/>
          <w:sz w:val="44"/>
          <w:szCs w:val="44"/>
        </w:rPr>
      </w:pPr>
    </w:p>
    <w:p w:rsidR="004834CE" w:rsidRPr="00306E2D" w:rsidRDefault="00306E2D" w:rsidP="00306E2D">
      <w:pPr>
        <w:pStyle w:val="Default"/>
        <w:jc w:val="right"/>
        <w:rPr>
          <w:rFonts w:asciiTheme="minorHAnsi" w:hAnsiTheme="minorHAnsi" w:cstheme="minorHAnsi"/>
          <w:b/>
          <w:color w:val="244061"/>
          <w:sz w:val="28"/>
          <w:szCs w:val="28"/>
        </w:rPr>
      </w:pPr>
      <w:r w:rsidRPr="00306E2D">
        <w:rPr>
          <w:rFonts w:asciiTheme="minorHAnsi" w:hAnsiTheme="minorHAnsi" w:cstheme="minorHAnsi"/>
          <w:b/>
          <w:color w:val="244061"/>
          <w:sz w:val="28"/>
          <w:szCs w:val="28"/>
        </w:rPr>
        <w:t xml:space="preserve">Message </w:t>
      </w:r>
      <w:r w:rsidR="00335AF3">
        <w:rPr>
          <w:rFonts w:asciiTheme="minorHAnsi" w:hAnsiTheme="minorHAnsi" w:cstheme="minorHAnsi"/>
          <w:b/>
          <w:color w:val="244061"/>
          <w:sz w:val="28"/>
          <w:szCs w:val="28"/>
        </w:rPr>
        <w:t>Creation</w:t>
      </w:r>
      <w:r w:rsidRPr="00306E2D">
        <w:rPr>
          <w:rFonts w:asciiTheme="minorHAnsi" w:hAnsiTheme="minorHAnsi" w:cstheme="minorHAnsi"/>
          <w:b/>
          <w:color w:val="244061"/>
          <w:sz w:val="28"/>
          <w:szCs w:val="28"/>
        </w:rPr>
        <w:t xml:space="preserve"> &amp; Validation Tool</w:t>
      </w:r>
    </w:p>
    <w:p w:rsidR="005E67D0" w:rsidRDefault="005E67D0" w:rsidP="005E67D0">
      <w:pPr>
        <w:pStyle w:val="Default"/>
        <w:jc w:val="right"/>
        <w:rPr>
          <w:rFonts w:asciiTheme="minorHAnsi" w:hAnsiTheme="minorHAnsi" w:cstheme="minorHAnsi"/>
          <w:color w:val="244061"/>
          <w:sz w:val="28"/>
          <w:szCs w:val="28"/>
        </w:rPr>
      </w:pPr>
    </w:p>
    <w:p w:rsidR="004834CE" w:rsidRPr="005E67D0" w:rsidRDefault="004834CE" w:rsidP="005E67D0">
      <w:pPr>
        <w:pStyle w:val="Default"/>
        <w:jc w:val="right"/>
        <w:rPr>
          <w:rFonts w:asciiTheme="minorHAnsi" w:hAnsiTheme="minorHAnsi" w:cstheme="minorHAnsi"/>
          <w:color w:val="244061"/>
          <w:sz w:val="28"/>
          <w:szCs w:val="28"/>
        </w:rPr>
      </w:pPr>
      <w:r w:rsidRPr="005E67D0">
        <w:rPr>
          <w:rFonts w:asciiTheme="minorHAnsi" w:hAnsiTheme="minorHAnsi" w:cstheme="minorHAnsi"/>
          <w:color w:val="244061"/>
          <w:sz w:val="28"/>
          <w:szCs w:val="28"/>
        </w:rPr>
        <w:t>Busi</w:t>
      </w:r>
      <w:r w:rsidR="005E67D0" w:rsidRPr="005E67D0">
        <w:rPr>
          <w:rFonts w:asciiTheme="minorHAnsi" w:hAnsiTheme="minorHAnsi" w:cstheme="minorHAnsi"/>
          <w:color w:val="244061"/>
          <w:sz w:val="28"/>
          <w:szCs w:val="28"/>
        </w:rPr>
        <w:t>ness Requirements Specification</w:t>
      </w:r>
    </w:p>
    <w:p w:rsidR="004834CE" w:rsidRPr="00047BA3" w:rsidRDefault="004834CE" w:rsidP="004834CE">
      <w:pPr>
        <w:pStyle w:val="Title"/>
        <w:ind w:left="720" w:right="974"/>
        <w:jc w:val="right"/>
        <w:rPr>
          <w:color w:val="244061"/>
        </w:rPr>
      </w:pPr>
    </w:p>
    <w:p w:rsidR="004834CE" w:rsidRPr="0089494F" w:rsidRDefault="004834CE" w:rsidP="004834CE">
      <w:pPr>
        <w:pStyle w:val="Title"/>
        <w:ind w:left="720"/>
        <w:jc w:val="right"/>
        <w:rPr>
          <w:rFonts w:asciiTheme="minorHAnsi" w:hAnsiTheme="minorHAnsi" w:cstheme="minorHAnsi"/>
          <w:color w:val="244061"/>
          <w:sz w:val="28"/>
        </w:rPr>
      </w:pPr>
      <w:r w:rsidRPr="0089494F">
        <w:rPr>
          <w:rFonts w:asciiTheme="minorHAnsi" w:hAnsiTheme="minorHAnsi" w:cstheme="minorHAnsi"/>
          <w:color w:val="244061"/>
          <w:sz w:val="28"/>
        </w:rPr>
        <w:t xml:space="preserve">Version </w:t>
      </w:r>
      <w:r w:rsidR="00347EF2">
        <w:rPr>
          <w:rFonts w:asciiTheme="minorHAnsi" w:hAnsiTheme="minorHAnsi" w:cstheme="minorHAnsi"/>
          <w:color w:val="244061"/>
          <w:sz w:val="28"/>
        </w:rPr>
        <w:t>0</w:t>
      </w:r>
      <w:r w:rsidR="006068A2">
        <w:rPr>
          <w:rFonts w:asciiTheme="minorHAnsi" w:hAnsiTheme="minorHAnsi" w:cstheme="minorHAnsi"/>
          <w:color w:val="244061"/>
          <w:sz w:val="28"/>
        </w:rPr>
        <w:t>.</w:t>
      </w:r>
      <w:ins w:id="0" w:author="Raajesh Rajamani" w:date="2019-06-14T10:48:00Z">
        <w:r w:rsidR="00B94684">
          <w:rPr>
            <w:rFonts w:asciiTheme="minorHAnsi" w:hAnsiTheme="minorHAnsi" w:cstheme="minorHAnsi"/>
            <w:color w:val="244061"/>
            <w:sz w:val="28"/>
          </w:rPr>
          <w:t>5</w:t>
        </w:r>
      </w:ins>
      <w:del w:id="1" w:author="Raajesh Rajamani" w:date="2019-06-14T10:48:00Z">
        <w:r w:rsidR="00347EF2" w:rsidDel="00B94684">
          <w:rPr>
            <w:rFonts w:asciiTheme="minorHAnsi" w:hAnsiTheme="minorHAnsi" w:cstheme="minorHAnsi"/>
            <w:color w:val="244061"/>
            <w:sz w:val="28"/>
          </w:rPr>
          <w:delText>0</w:delText>
        </w:r>
      </w:del>
      <w:del w:id="2" w:author="Raajesh Rajamani" w:date="2019-05-28T16:16:00Z">
        <w:r w:rsidR="00035523" w:rsidDel="00B72F3B">
          <w:rPr>
            <w:rFonts w:asciiTheme="minorHAnsi" w:hAnsiTheme="minorHAnsi" w:cstheme="minorHAnsi"/>
            <w:color w:val="244061"/>
            <w:sz w:val="28"/>
          </w:rPr>
          <w:delText>2</w:delText>
        </w:r>
      </w:del>
    </w:p>
    <w:p w:rsidR="00DD33CE" w:rsidRDefault="00DD33CE" w:rsidP="00DD33CE">
      <w:pPr>
        <w:jc w:val="right"/>
        <w:rPr>
          <w:rFonts w:ascii="Arial" w:hAnsi="Arial" w:cs="Arial"/>
          <w:b/>
          <w:bCs/>
          <w:color w:val="244061"/>
          <w:sz w:val="44"/>
          <w:szCs w:val="44"/>
        </w:rPr>
      </w:pPr>
    </w:p>
    <w:p w:rsidR="009E62B4" w:rsidRDefault="009E62B4" w:rsidP="009E62B4"/>
    <w:p w:rsidR="009E62B4" w:rsidRDefault="009E62B4" w:rsidP="009E62B4"/>
    <w:p w:rsidR="009E62B4" w:rsidRDefault="009E62B4" w:rsidP="009E62B4"/>
    <w:p w:rsidR="009E62B4" w:rsidRDefault="009E62B4" w:rsidP="009E62B4"/>
    <w:p w:rsidR="009E62B4" w:rsidRDefault="009E62B4" w:rsidP="009E62B4"/>
    <w:p w:rsidR="009E62B4" w:rsidRDefault="009E62B4" w:rsidP="009E62B4"/>
    <w:p w:rsidR="009E62B4" w:rsidRDefault="009E62B4" w:rsidP="009E62B4"/>
    <w:p w:rsidR="009E62B4" w:rsidRDefault="009E62B4" w:rsidP="009E62B4"/>
    <w:p w:rsidR="009E62B4" w:rsidRDefault="009E62B4" w:rsidP="009E62B4"/>
    <w:p w:rsidR="00727C98" w:rsidRDefault="00727C98" w:rsidP="009E62B4"/>
    <w:p w:rsidR="00727C98" w:rsidRDefault="00727C98" w:rsidP="009E62B4"/>
    <w:p w:rsidR="00727C98" w:rsidRDefault="00727C98" w:rsidP="009E62B4"/>
    <w:p w:rsidR="00306E2D" w:rsidRDefault="00306E2D" w:rsidP="009E62B4"/>
    <w:p w:rsidR="00306E2D" w:rsidRDefault="00306E2D" w:rsidP="009E62B4"/>
    <w:p w:rsidR="0026599F" w:rsidRDefault="0026599F" w:rsidP="009E62B4"/>
    <w:p w:rsidR="0026599F" w:rsidRDefault="0026599F" w:rsidP="009E62B4"/>
    <w:tbl>
      <w:tblPr>
        <w:tblpPr w:leftFromText="180" w:rightFromText="180" w:horzAnchor="margin" w:tblpY="601"/>
        <w:tblW w:w="9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2"/>
        <w:gridCol w:w="1509"/>
        <w:gridCol w:w="5866"/>
      </w:tblGrid>
      <w:tr w:rsidR="0035002F" w:rsidRPr="0071263E" w:rsidTr="00C52B35">
        <w:trPr>
          <w:trHeight w:val="225"/>
        </w:trPr>
        <w:tc>
          <w:tcPr>
            <w:tcW w:w="9737" w:type="dxa"/>
            <w:gridSpan w:val="3"/>
            <w:tcBorders>
              <w:top w:val="single" w:sz="4" w:space="0" w:color="auto"/>
              <w:left w:val="single" w:sz="4" w:space="0" w:color="auto"/>
              <w:bottom w:val="single" w:sz="4" w:space="0" w:color="auto"/>
              <w:right w:val="single" w:sz="4" w:space="0" w:color="auto"/>
            </w:tcBorders>
            <w:shd w:val="clear" w:color="auto" w:fill="1F497D" w:themeFill="text2"/>
            <w:tcMar>
              <w:top w:w="29" w:type="dxa"/>
              <w:left w:w="115" w:type="dxa"/>
              <w:bottom w:w="29" w:type="dxa"/>
              <w:right w:w="115" w:type="dxa"/>
            </w:tcMar>
            <w:vAlign w:val="bottom"/>
          </w:tcPr>
          <w:p w:rsidR="0035002F" w:rsidRPr="0071263E" w:rsidRDefault="0035002F" w:rsidP="00C52B35">
            <w:pPr>
              <w:spacing w:after="0"/>
              <w:rPr>
                <w:b/>
                <w:bCs/>
                <w:color w:val="FFFFFF"/>
                <w:sz w:val="20"/>
                <w:szCs w:val="20"/>
              </w:rPr>
            </w:pPr>
            <w:r w:rsidRPr="0071263E">
              <w:rPr>
                <w:b/>
                <w:bCs/>
                <w:color w:val="FFFFFF"/>
                <w:sz w:val="24"/>
                <w:szCs w:val="20"/>
              </w:rPr>
              <w:t xml:space="preserve">DOCUMENT </w:t>
            </w:r>
            <w:r>
              <w:rPr>
                <w:b/>
                <w:bCs/>
                <w:color w:val="FFFFFF"/>
                <w:sz w:val="24"/>
                <w:szCs w:val="20"/>
              </w:rPr>
              <w:t xml:space="preserve">VERSION </w:t>
            </w:r>
            <w:r w:rsidRPr="0071263E">
              <w:rPr>
                <w:b/>
                <w:bCs/>
                <w:color w:val="FFFFFF"/>
                <w:sz w:val="24"/>
                <w:szCs w:val="20"/>
              </w:rPr>
              <w:t>CONTROL</w:t>
            </w:r>
          </w:p>
        </w:tc>
      </w:tr>
      <w:tr w:rsidR="0035002F" w:rsidRPr="0071263E" w:rsidTr="00C52B35">
        <w:trPr>
          <w:trHeight w:val="450"/>
          <w:tblHeader/>
        </w:trPr>
        <w:tc>
          <w:tcPr>
            <w:tcW w:w="2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tcPr>
          <w:p w:rsidR="0035002F" w:rsidRPr="0071263E" w:rsidRDefault="0035002F" w:rsidP="00C52B35">
            <w:pPr>
              <w:spacing w:after="0"/>
              <w:rPr>
                <w:b/>
                <w:bCs/>
                <w:szCs w:val="20"/>
              </w:rPr>
            </w:pPr>
            <w:r w:rsidRPr="0071263E">
              <w:rPr>
                <w:b/>
                <w:bCs/>
                <w:szCs w:val="20"/>
              </w:rPr>
              <w:t>Document Title</w:t>
            </w:r>
          </w:p>
        </w:tc>
        <w:tc>
          <w:tcPr>
            <w:tcW w:w="73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9" w:type="dxa"/>
              <w:left w:w="115" w:type="dxa"/>
              <w:bottom w:w="29" w:type="dxa"/>
              <w:right w:w="115" w:type="dxa"/>
            </w:tcMar>
            <w:vAlign w:val="center"/>
          </w:tcPr>
          <w:p w:rsidR="00335AF3" w:rsidRPr="00335AF3" w:rsidRDefault="00335AF3" w:rsidP="00C52B35">
            <w:pPr>
              <w:spacing w:after="0"/>
              <w:rPr>
                <w:szCs w:val="20"/>
              </w:rPr>
            </w:pPr>
            <w:r w:rsidRPr="00335AF3">
              <w:rPr>
                <w:szCs w:val="20"/>
              </w:rPr>
              <w:t>Message Creation &amp; Validation Tool</w:t>
            </w:r>
          </w:p>
          <w:p w:rsidR="0035002F" w:rsidRPr="0071263E" w:rsidRDefault="0035002F" w:rsidP="00C52B35">
            <w:pPr>
              <w:spacing w:after="0"/>
              <w:jc w:val="both"/>
              <w:rPr>
                <w:b/>
                <w:bCs/>
                <w:szCs w:val="20"/>
              </w:rPr>
            </w:pPr>
          </w:p>
        </w:tc>
      </w:tr>
      <w:tr w:rsidR="0035002F" w:rsidRPr="0071263E" w:rsidTr="00C52B35">
        <w:trPr>
          <w:trHeight w:val="321"/>
        </w:trPr>
        <w:tc>
          <w:tcPr>
            <w:tcW w:w="2362"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5002F" w:rsidRPr="0071263E" w:rsidRDefault="0035002F" w:rsidP="00C52B35">
            <w:pPr>
              <w:spacing w:after="0"/>
              <w:rPr>
                <w:b/>
                <w:szCs w:val="20"/>
              </w:rPr>
            </w:pPr>
            <w:r w:rsidRPr="0071263E">
              <w:rPr>
                <w:b/>
                <w:szCs w:val="20"/>
              </w:rPr>
              <w:t>Version</w:t>
            </w:r>
          </w:p>
        </w:tc>
        <w:tc>
          <w:tcPr>
            <w:tcW w:w="7375" w:type="dxa"/>
            <w:gridSpan w:val="2"/>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5002F" w:rsidRPr="0071263E" w:rsidRDefault="00335AF3" w:rsidP="00C52B35">
            <w:pPr>
              <w:spacing w:after="0"/>
              <w:rPr>
                <w:szCs w:val="20"/>
              </w:rPr>
            </w:pPr>
            <w:r>
              <w:rPr>
                <w:szCs w:val="20"/>
              </w:rPr>
              <w:t>Draft version – 0.</w:t>
            </w:r>
            <w:ins w:id="3" w:author="Raajesh Rajamani" w:date="2019-05-28T16:16:00Z">
              <w:r w:rsidR="00B94684">
                <w:rPr>
                  <w:szCs w:val="20"/>
                </w:rPr>
                <w:t>5</w:t>
              </w:r>
            </w:ins>
            <w:del w:id="4" w:author="Raajesh Rajamani" w:date="2019-05-28T16:16:00Z">
              <w:r w:rsidR="00E64EF7" w:rsidDel="00B72F3B">
                <w:rPr>
                  <w:szCs w:val="20"/>
                </w:rPr>
                <w:delText>2</w:delText>
              </w:r>
            </w:del>
          </w:p>
        </w:tc>
      </w:tr>
      <w:tr w:rsidR="0035002F" w:rsidRPr="0071263E" w:rsidTr="00C52B35">
        <w:trPr>
          <w:trHeight w:val="233"/>
        </w:trPr>
        <w:tc>
          <w:tcPr>
            <w:tcW w:w="2362"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5002F" w:rsidRPr="0071263E" w:rsidRDefault="0035002F" w:rsidP="00C52B35">
            <w:pPr>
              <w:spacing w:after="0"/>
              <w:rPr>
                <w:b/>
                <w:szCs w:val="20"/>
              </w:rPr>
            </w:pPr>
            <w:r w:rsidRPr="0071263E">
              <w:rPr>
                <w:b/>
                <w:szCs w:val="20"/>
              </w:rPr>
              <w:t>Date Issued</w:t>
            </w:r>
          </w:p>
        </w:tc>
        <w:tc>
          <w:tcPr>
            <w:tcW w:w="7375" w:type="dxa"/>
            <w:gridSpan w:val="2"/>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5002F" w:rsidRPr="0071263E" w:rsidRDefault="0035002F" w:rsidP="00C52B35">
            <w:pPr>
              <w:spacing w:after="0"/>
              <w:rPr>
                <w:szCs w:val="20"/>
              </w:rPr>
            </w:pPr>
          </w:p>
        </w:tc>
      </w:tr>
      <w:tr w:rsidR="0035002F" w:rsidRPr="0071263E" w:rsidTr="00C52B35">
        <w:trPr>
          <w:trHeight w:val="230"/>
        </w:trPr>
        <w:tc>
          <w:tcPr>
            <w:tcW w:w="2362"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5002F" w:rsidRPr="0071263E" w:rsidRDefault="0035002F" w:rsidP="00C52B35">
            <w:pPr>
              <w:spacing w:after="0"/>
              <w:rPr>
                <w:b/>
                <w:szCs w:val="20"/>
              </w:rPr>
            </w:pPr>
            <w:r w:rsidRPr="0071263E">
              <w:rPr>
                <w:b/>
                <w:szCs w:val="20"/>
              </w:rPr>
              <w:t>Status</w:t>
            </w:r>
          </w:p>
        </w:tc>
        <w:tc>
          <w:tcPr>
            <w:tcW w:w="7375" w:type="dxa"/>
            <w:gridSpan w:val="2"/>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5002F" w:rsidRPr="00875D46" w:rsidRDefault="0035002F" w:rsidP="00C52B35">
            <w:pPr>
              <w:spacing w:after="0"/>
              <w:rPr>
                <w:szCs w:val="20"/>
              </w:rPr>
            </w:pPr>
          </w:p>
        </w:tc>
      </w:tr>
      <w:tr w:rsidR="0035002F" w:rsidRPr="0071263E" w:rsidTr="00C52B35">
        <w:trPr>
          <w:trHeight w:val="225"/>
        </w:trPr>
        <w:tc>
          <w:tcPr>
            <w:tcW w:w="2362"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5002F" w:rsidRPr="0071263E" w:rsidRDefault="0035002F" w:rsidP="00C52B35">
            <w:pPr>
              <w:spacing w:after="0"/>
              <w:rPr>
                <w:b/>
                <w:szCs w:val="20"/>
              </w:rPr>
            </w:pPr>
            <w:r w:rsidRPr="0071263E">
              <w:rPr>
                <w:b/>
                <w:szCs w:val="20"/>
              </w:rPr>
              <w:t>Location</w:t>
            </w:r>
          </w:p>
        </w:tc>
        <w:tc>
          <w:tcPr>
            <w:tcW w:w="7375" w:type="dxa"/>
            <w:gridSpan w:val="2"/>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5002F" w:rsidRPr="0071263E" w:rsidRDefault="00335AF3" w:rsidP="00C52B35">
            <w:pPr>
              <w:spacing w:after="0"/>
              <w:rPr>
                <w:szCs w:val="20"/>
              </w:rPr>
            </w:pPr>
            <w:r>
              <w:rPr>
                <w:szCs w:val="20"/>
              </w:rPr>
              <w:t>Chennai, India</w:t>
            </w:r>
          </w:p>
        </w:tc>
      </w:tr>
      <w:tr w:rsidR="0035002F" w:rsidRPr="0071263E" w:rsidTr="00C52B35">
        <w:trPr>
          <w:trHeight w:val="225"/>
        </w:trPr>
        <w:tc>
          <w:tcPr>
            <w:tcW w:w="2362"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5002F" w:rsidRPr="0071263E" w:rsidRDefault="00A00CC5" w:rsidP="00C52B35">
            <w:pPr>
              <w:spacing w:after="0"/>
              <w:rPr>
                <w:b/>
                <w:szCs w:val="20"/>
              </w:rPr>
            </w:pPr>
            <w:r>
              <w:rPr>
                <w:b/>
                <w:szCs w:val="20"/>
              </w:rPr>
              <w:t>Author</w:t>
            </w:r>
          </w:p>
        </w:tc>
        <w:tc>
          <w:tcPr>
            <w:tcW w:w="7375" w:type="dxa"/>
            <w:gridSpan w:val="2"/>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5002F" w:rsidRPr="0071263E" w:rsidRDefault="00821355" w:rsidP="00C52B35">
            <w:pPr>
              <w:spacing w:after="0"/>
              <w:rPr>
                <w:szCs w:val="20"/>
              </w:rPr>
            </w:pPr>
            <w:r>
              <w:rPr>
                <w:szCs w:val="20"/>
              </w:rPr>
              <w:t>Charanraj Narsu</w:t>
            </w:r>
          </w:p>
        </w:tc>
      </w:tr>
      <w:tr w:rsidR="00306E2D" w:rsidRPr="0071263E" w:rsidTr="00C52B35">
        <w:trPr>
          <w:trHeight w:val="225"/>
        </w:trPr>
        <w:tc>
          <w:tcPr>
            <w:tcW w:w="2362"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06E2D" w:rsidRPr="0071263E" w:rsidRDefault="00306E2D" w:rsidP="00C52B35">
            <w:pPr>
              <w:spacing w:after="0"/>
              <w:rPr>
                <w:b/>
                <w:szCs w:val="20"/>
              </w:rPr>
            </w:pPr>
            <w:r w:rsidRPr="0071263E">
              <w:rPr>
                <w:b/>
                <w:szCs w:val="20"/>
              </w:rPr>
              <w:t>Reviewers</w:t>
            </w:r>
          </w:p>
        </w:tc>
        <w:tc>
          <w:tcPr>
            <w:tcW w:w="1509" w:type="dxa"/>
            <w:tcBorders>
              <w:top w:val="single" w:sz="4" w:space="0" w:color="auto"/>
              <w:left w:val="single" w:sz="4" w:space="0" w:color="auto"/>
              <w:bottom w:val="single" w:sz="4" w:space="0" w:color="auto"/>
              <w:right w:val="single" w:sz="4" w:space="0" w:color="auto"/>
            </w:tcBorders>
            <w:vAlign w:val="center"/>
          </w:tcPr>
          <w:p w:rsidR="00306E2D" w:rsidRPr="005F40CB" w:rsidRDefault="00306E2D" w:rsidP="00C52B35">
            <w:pPr>
              <w:spacing w:after="0"/>
              <w:jc w:val="center"/>
              <w:rPr>
                <w:b/>
                <w:szCs w:val="20"/>
              </w:rPr>
            </w:pPr>
            <w:r>
              <w:rPr>
                <w:b/>
                <w:szCs w:val="20"/>
              </w:rPr>
              <w:t>Date</w:t>
            </w:r>
          </w:p>
        </w:tc>
        <w:tc>
          <w:tcPr>
            <w:tcW w:w="5866" w:type="dxa"/>
            <w:tcBorders>
              <w:top w:val="single" w:sz="4" w:space="0" w:color="auto"/>
              <w:left w:val="single" w:sz="4" w:space="0" w:color="auto"/>
              <w:bottom w:val="single" w:sz="4" w:space="0" w:color="auto"/>
              <w:right w:val="single" w:sz="4" w:space="0" w:color="auto"/>
            </w:tcBorders>
            <w:vAlign w:val="center"/>
          </w:tcPr>
          <w:p w:rsidR="00306E2D" w:rsidRPr="005F40CB" w:rsidRDefault="00306E2D" w:rsidP="00C52B35">
            <w:pPr>
              <w:spacing w:after="0"/>
              <w:jc w:val="center"/>
              <w:rPr>
                <w:b/>
                <w:szCs w:val="20"/>
              </w:rPr>
            </w:pPr>
            <w:r>
              <w:rPr>
                <w:b/>
                <w:szCs w:val="20"/>
              </w:rPr>
              <w:t>Comments</w:t>
            </w:r>
          </w:p>
        </w:tc>
      </w:tr>
      <w:tr w:rsidR="00306E2D" w:rsidRPr="0071263E" w:rsidTr="00C52B35">
        <w:trPr>
          <w:trHeight w:val="225"/>
        </w:trPr>
        <w:tc>
          <w:tcPr>
            <w:tcW w:w="2362"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06E2D" w:rsidRDefault="00B72F3B" w:rsidP="00C52B35">
            <w:pPr>
              <w:spacing w:after="0"/>
              <w:rPr>
                <w:b/>
                <w:szCs w:val="20"/>
              </w:rPr>
            </w:pPr>
            <w:ins w:id="5" w:author="Raajesh Rajamani" w:date="2019-05-28T16:16:00Z">
              <w:r>
                <w:rPr>
                  <w:b/>
                  <w:szCs w:val="20"/>
                </w:rPr>
                <w:t>Raajesh</w:t>
              </w:r>
            </w:ins>
          </w:p>
        </w:tc>
        <w:tc>
          <w:tcPr>
            <w:tcW w:w="1509" w:type="dxa"/>
            <w:tcBorders>
              <w:left w:val="single" w:sz="4" w:space="0" w:color="auto"/>
              <w:right w:val="single" w:sz="4" w:space="0" w:color="auto"/>
            </w:tcBorders>
            <w:vAlign w:val="center"/>
          </w:tcPr>
          <w:p w:rsidR="00306E2D" w:rsidRPr="0071263E" w:rsidRDefault="00B72F3B" w:rsidP="00C52B35">
            <w:pPr>
              <w:spacing w:after="0"/>
              <w:rPr>
                <w:szCs w:val="20"/>
              </w:rPr>
            </w:pPr>
            <w:ins w:id="6" w:author="Raajesh Rajamani" w:date="2019-05-28T16:17:00Z">
              <w:r>
                <w:rPr>
                  <w:szCs w:val="20"/>
                </w:rPr>
                <w:t>28-05-2019</w:t>
              </w:r>
            </w:ins>
          </w:p>
        </w:tc>
        <w:tc>
          <w:tcPr>
            <w:tcW w:w="5866" w:type="dxa"/>
            <w:tcBorders>
              <w:left w:val="single" w:sz="4" w:space="0" w:color="auto"/>
              <w:right w:val="single" w:sz="4" w:space="0" w:color="auto"/>
            </w:tcBorders>
            <w:vAlign w:val="center"/>
          </w:tcPr>
          <w:p w:rsidR="00306E2D" w:rsidRPr="0071263E" w:rsidRDefault="00B72F3B" w:rsidP="00C52B35">
            <w:pPr>
              <w:spacing w:after="0"/>
              <w:rPr>
                <w:szCs w:val="20"/>
              </w:rPr>
            </w:pPr>
            <w:ins w:id="7" w:author="Raajesh Rajamani" w:date="2019-05-28T16:17:00Z">
              <w:r>
                <w:rPr>
                  <w:szCs w:val="20"/>
                </w:rPr>
                <w:t>Changes incorporated :Background,Objective</w:t>
              </w:r>
            </w:ins>
            <w:ins w:id="8" w:author="Raajesh Rajamani" w:date="2019-05-28T16:18:00Z">
              <w:r>
                <w:rPr>
                  <w:szCs w:val="20"/>
                </w:rPr>
                <w:t>, configuration set up</w:t>
              </w:r>
            </w:ins>
            <w:ins w:id="9" w:author="Raajesh Rajamani" w:date="2019-05-28T16:17:00Z">
              <w:r>
                <w:rPr>
                  <w:szCs w:val="20"/>
                </w:rPr>
                <w:t xml:space="preserve"> &amp; High Level Requirement</w:t>
              </w:r>
            </w:ins>
          </w:p>
        </w:tc>
      </w:tr>
      <w:tr w:rsidR="00306E2D" w:rsidRPr="0071263E" w:rsidTr="00C52B35">
        <w:trPr>
          <w:trHeight w:val="225"/>
        </w:trPr>
        <w:tc>
          <w:tcPr>
            <w:tcW w:w="2362"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306E2D" w:rsidRDefault="00B72F3B" w:rsidP="00C52B35">
            <w:pPr>
              <w:spacing w:after="0"/>
              <w:rPr>
                <w:b/>
                <w:szCs w:val="20"/>
              </w:rPr>
            </w:pPr>
            <w:ins w:id="10" w:author="Raajesh Rajamani" w:date="2019-05-28T16:17:00Z">
              <w:r>
                <w:rPr>
                  <w:b/>
                  <w:szCs w:val="20"/>
                </w:rPr>
                <w:t>Sunil</w:t>
              </w:r>
            </w:ins>
          </w:p>
        </w:tc>
        <w:tc>
          <w:tcPr>
            <w:tcW w:w="1509" w:type="dxa"/>
            <w:tcBorders>
              <w:left w:val="single" w:sz="4" w:space="0" w:color="auto"/>
              <w:right w:val="single" w:sz="4" w:space="0" w:color="auto"/>
            </w:tcBorders>
            <w:vAlign w:val="center"/>
          </w:tcPr>
          <w:p w:rsidR="00306E2D" w:rsidRPr="0071263E" w:rsidRDefault="00B72F3B" w:rsidP="00C52B35">
            <w:pPr>
              <w:spacing w:after="0"/>
              <w:rPr>
                <w:szCs w:val="20"/>
              </w:rPr>
            </w:pPr>
            <w:ins w:id="11" w:author="Raajesh Rajamani" w:date="2019-05-28T16:17:00Z">
              <w:r>
                <w:rPr>
                  <w:szCs w:val="20"/>
                </w:rPr>
                <w:t>28-05-2019</w:t>
              </w:r>
            </w:ins>
          </w:p>
        </w:tc>
        <w:tc>
          <w:tcPr>
            <w:tcW w:w="5866" w:type="dxa"/>
            <w:tcBorders>
              <w:left w:val="single" w:sz="4" w:space="0" w:color="auto"/>
              <w:right w:val="single" w:sz="4" w:space="0" w:color="auto"/>
            </w:tcBorders>
            <w:vAlign w:val="center"/>
          </w:tcPr>
          <w:p w:rsidR="00306E2D" w:rsidRPr="0071263E" w:rsidRDefault="00306E2D" w:rsidP="00C52B35">
            <w:pPr>
              <w:spacing w:after="0"/>
              <w:rPr>
                <w:szCs w:val="20"/>
              </w:rPr>
            </w:pPr>
          </w:p>
        </w:tc>
      </w:tr>
    </w:tbl>
    <w:p w:rsidR="003E16DE" w:rsidRDefault="003E16DE" w:rsidP="009E62B4">
      <w:pPr>
        <w:spacing w:after="0"/>
      </w:pPr>
    </w:p>
    <w:tbl>
      <w:tblPr>
        <w:tblW w:w="938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977"/>
        <w:gridCol w:w="1820"/>
        <w:gridCol w:w="5130"/>
      </w:tblGrid>
      <w:tr w:rsidR="00A65F1B" w:rsidRPr="0071263E" w:rsidTr="00A65F1B">
        <w:trPr>
          <w:trHeight w:val="225"/>
        </w:trPr>
        <w:tc>
          <w:tcPr>
            <w:tcW w:w="9382" w:type="dxa"/>
            <w:gridSpan w:val="4"/>
            <w:tcBorders>
              <w:bottom w:val="single" w:sz="4" w:space="0" w:color="auto"/>
            </w:tcBorders>
            <w:shd w:val="clear" w:color="auto" w:fill="1F497D" w:themeFill="text2"/>
            <w:tcMar>
              <w:top w:w="29" w:type="dxa"/>
              <w:left w:w="115" w:type="dxa"/>
              <w:bottom w:w="29" w:type="dxa"/>
              <w:right w:w="115" w:type="dxa"/>
            </w:tcMar>
            <w:vAlign w:val="bottom"/>
          </w:tcPr>
          <w:p w:rsidR="00A65F1B" w:rsidRPr="0071263E" w:rsidRDefault="00A65F1B" w:rsidP="00826DC8">
            <w:pPr>
              <w:rPr>
                <w:b/>
                <w:bCs/>
                <w:color w:val="FFFFFF"/>
                <w:sz w:val="20"/>
                <w:szCs w:val="20"/>
              </w:rPr>
            </w:pPr>
            <w:r w:rsidRPr="0071263E">
              <w:rPr>
                <w:b/>
                <w:bCs/>
                <w:color w:val="FFFFFF"/>
                <w:sz w:val="24"/>
                <w:szCs w:val="20"/>
              </w:rPr>
              <w:t>DOCUMENT VERSION HISTORY</w:t>
            </w:r>
          </w:p>
        </w:tc>
      </w:tr>
      <w:tr w:rsidR="00A65F1B" w:rsidRPr="0071263E" w:rsidTr="0066279D">
        <w:trPr>
          <w:trHeight w:val="450"/>
          <w:tblHeader/>
        </w:trPr>
        <w:tc>
          <w:tcPr>
            <w:tcW w:w="1455" w:type="dxa"/>
            <w:shd w:val="clear" w:color="auto" w:fill="D9D9D9" w:themeFill="background1" w:themeFillShade="D9"/>
            <w:tcMar>
              <w:top w:w="29" w:type="dxa"/>
              <w:left w:w="115" w:type="dxa"/>
              <w:bottom w:w="29" w:type="dxa"/>
              <w:right w:w="115" w:type="dxa"/>
            </w:tcMar>
            <w:vAlign w:val="center"/>
          </w:tcPr>
          <w:p w:rsidR="00A65F1B" w:rsidRPr="0071263E" w:rsidRDefault="00A65F1B" w:rsidP="00A65F1B">
            <w:pPr>
              <w:spacing w:after="0"/>
              <w:rPr>
                <w:b/>
                <w:bCs/>
                <w:szCs w:val="20"/>
              </w:rPr>
            </w:pPr>
            <w:r w:rsidRPr="0071263E">
              <w:rPr>
                <w:b/>
                <w:bCs/>
                <w:szCs w:val="20"/>
              </w:rPr>
              <w:t>Date</w:t>
            </w:r>
          </w:p>
        </w:tc>
        <w:tc>
          <w:tcPr>
            <w:tcW w:w="977" w:type="dxa"/>
            <w:shd w:val="clear" w:color="auto" w:fill="D9D9D9" w:themeFill="background1" w:themeFillShade="D9"/>
            <w:tcMar>
              <w:top w:w="29" w:type="dxa"/>
              <w:left w:w="115" w:type="dxa"/>
              <w:bottom w:w="29" w:type="dxa"/>
              <w:right w:w="115" w:type="dxa"/>
            </w:tcMar>
            <w:vAlign w:val="center"/>
          </w:tcPr>
          <w:p w:rsidR="00A65F1B" w:rsidRPr="0071263E" w:rsidRDefault="00A65F1B" w:rsidP="00A65F1B">
            <w:pPr>
              <w:spacing w:after="0"/>
              <w:rPr>
                <w:b/>
                <w:bCs/>
                <w:szCs w:val="20"/>
              </w:rPr>
            </w:pPr>
            <w:r w:rsidRPr="0071263E">
              <w:rPr>
                <w:b/>
                <w:bCs/>
                <w:szCs w:val="20"/>
              </w:rPr>
              <w:t>Version</w:t>
            </w:r>
          </w:p>
        </w:tc>
        <w:tc>
          <w:tcPr>
            <w:tcW w:w="1820" w:type="dxa"/>
            <w:shd w:val="clear" w:color="auto" w:fill="D9D9D9" w:themeFill="background1" w:themeFillShade="D9"/>
            <w:tcMar>
              <w:top w:w="29" w:type="dxa"/>
              <w:left w:w="115" w:type="dxa"/>
              <w:bottom w:w="29" w:type="dxa"/>
              <w:right w:w="115" w:type="dxa"/>
            </w:tcMar>
            <w:vAlign w:val="center"/>
          </w:tcPr>
          <w:p w:rsidR="00A65F1B" w:rsidRPr="0071263E" w:rsidRDefault="00A65F1B" w:rsidP="00A65F1B">
            <w:pPr>
              <w:spacing w:after="0"/>
              <w:rPr>
                <w:b/>
                <w:bCs/>
                <w:szCs w:val="20"/>
              </w:rPr>
            </w:pPr>
            <w:r w:rsidRPr="0071263E">
              <w:rPr>
                <w:b/>
                <w:bCs/>
                <w:szCs w:val="20"/>
              </w:rPr>
              <w:t>Author</w:t>
            </w:r>
          </w:p>
        </w:tc>
        <w:tc>
          <w:tcPr>
            <w:tcW w:w="5130" w:type="dxa"/>
            <w:shd w:val="clear" w:color="auto" w:fill="D9D9D9" w:themeFill="background1" w:themeFillShade="D9"/>
            <w:tcMar>
              <w:top w:w="29" w:type="dxa"/>
              <w:left w:w="115" w:type="dxa"/>
              <w:bottom w:w="29" w:type="dxa"/>
              <w:right w:w="115" w:type="dxa"/>
            </w:tcMar>
            <w:vAlign w:val="center"/>
          </w:tcPr>
          <w:p w:rsidR="00A65F1B" w:rsidRPr="0071263E" w:rsidRDefault="00A65F1B" w:rsidP="00A65F1B">
            <w:pPr>
              <w:spacing w:after="0"/>
              <w:rPr>
                <w:b/>
                <w:bCs/>
                <w:szCs w:val="20"/>
              </w:rPr>
            </w:pPr>
            <w:r w:rsidRPr="0071263E">
              <w:rPr>
                <w:b/>
                <w:bCs/>
                <w:szCs w:val="20"/>
              </w:rPr>
              <w:t>Details of Changes</w:t>
            </w:r>
          </w:p>
        </w:tc>
      </w:tr>
      <w:tr w:rsidR="00A65F1B" w:rsidRPr="0071263E" w:rsidTr="0066279D">
        <w:trPr>
          <w:trHeight w:val="195"/>
        </w:trPr>
        <w:tc>
          <w:tcPr>
            <w:tcW w:w="1455" w:type="dxa"/>
            <w:shd w:val="clear" w:color="auto" w:fill="auto"/>
            <w:tcMar>
              <w:top w:w="29" w:type="dxa"/>
              <w:left w:w="115" w:type="dxa"/>
              <w:bottom w:w="29" w:type="dxa"/>
              <w:right w:w="115" w:type="dxa"/>
            </w:tcMar>
            <w:vAlign w:val="center"/>
          </w:tcPr>
          <w:p w:rsidR="00A65F1B" w:rsidRPr="00602372" w:rsidRDefault="00335AF3" w:rsidP="00C86AF6">
            <w:pPr>
              <w:spacing w:after="0" w:line="240" w:lineRule="auto"/>
              <w:rPr>
                <w:szCs w:val="20"/>
              </w:rPr>
            </w:pPr>
            <w:r>
              <w:rPr>
                <w:szCs w:val="20"/>
              </w:rPr>
              <w:t>15-05-2019</w:t>
            </w:r>
          </w:p>
        </w:tc>
        <w:tc>
          <w:tcPr>
            <w:tcW w:w="977" w:type="dxa"/>
            <w:shd w:val="clear" w:color="auto" w:fill="auto"/>
            <w:tcMar>
              <w:top w:w="29" w:type="dxa"/>
              <w:left w:w="115" w:type="dxa"/>
              <w:bottom w:w="29" w:type="dxa"/>
              <w:right w:w="115" w:type="dxa"/>
            </w:tcMar>
            <w:vAlign w:val="center"/>
          </w:tcPr>
          <w:p w:rsidR="00A65F1B" w:rsidRPr="00602372" w:rsidRDefault="00335AF3" w:rsidP="00D040D8">
            <w:pPr>
              <w:spacing w:after="0" w:line="240" w:lineRule="auto"/>
              <w:jc w:val="center"/>
              <w:rPr>
                <w:szCs w:val="20"/>
              </w:rPr>
            </w:pPr>
            <w:r>
              <w:rPr>
                <w:szCs w:val="20"/>
              </w:rPr>
              <w:t>0.1</w:t>
            </w:r>
          </w:p>
        </w:tc>
        <w:tc>
          <w:tcPr>
            <w:tcW w:w="1820" w:type="dxa"/>
            <w:shd w:val="clear" w:color="auto" w:fill="auto"/>
            <w:tcMar>
              <w:top w:w="29" w:type="dxa"/>
              <w:left w:w="115" w:type="dxa"/>
              <w:bottom w:w="29" w:type="dxa"/>
              <w:right w:w="115" w:type="dxa"/>
            </w:tcMar>
            <w:vAlign w:val="center"/>
          </w:tcPr>
          <w:p w:rsidR="00A65F1B" w:rsidRPr="00602372" w:rsidRDefault="00335AF3" w:rsidP="00D040D8">
            <w:pPr>
              <w:spacing w:after="0" w:line="240" w:lineRule="auto"/>
              <w:rPr>
                <w:szCs w:val="20"/>
              </w:rPr>
            </w:pPr>
            <w:r>
              <w:rPr>
                <w:szCs w:val="20"/>
              </w:rPr>
              <w:t>Charanraj Narsu</w:t>
            </w:r>
          </w:p>
        </w:tc>
        <w:tc>
          <w:tcPr>
            <w:tcW w:w="5130" w:type="dxa"/>
            <w:tcMar>
              <w:top w:w="29" w:type="dxa"/>
              <w:left w:w="115" w:type="dxa"/>
              <w:bottom w:w="29" w:type="dxa"/>
              <w:right w:w="115" w:type="dxa"/>
            </w:tcMar>
            <w:vAlign w:val="center"/>
          </w:tcPr>
          <w:p w:rsidR="00A65F1B" w:rsidRPr="00602372" w:rsidRDefault="00335AF3" w:rsidP="00D040D8">
            <w:pPr>
              <w:spacing w:after="0" w:line="240" w:lineRule="auto"/>
              <w:rPr>
                <w:szCs w:val="20"/>
              </w:rPr>
            </w:pPr>
            <w:r>
              <w:rPr>
                <w:szCs w:val="20"/>
              </w:rPr>
              <w:t>Draft Version</w:t>
            </w:r>
          </w:p>
        </w:tc>
      </w:tr>
      <w:tr w:rsidR="00AB39EC" w:rsidRPr="0071263E" w:rsidTr="0066279D">
        <w:trPr>
          <w:trHeight w:val="195"/>
        </w:trPr>
        <w:tc>
          <w:tcPr>
            <w:tcW w:w="1455" w:type="dxa"/>
            <w:shd w:val="clear" w:color="auto" w:fill="auto"/>
            <w:tcMar>
              <w:top w:w="29" w:type="dxa"/>
              <w:left w:w="115" w:type="dxa"/>
              <w:bottom w:w="29" w:type="dxa"/>
              <w:right w:w="115" w:type="dxa"/>
            </w:tcMar>
            <w:vAlign w:val="center"/>
          </w:tcPr>
          <w:p w:rsidR="00AB39EC" w:rsidRPr="00602372" w:rsidRDefault="00E64EF7" w:rsidP="00C86AF6">
            <w:pPr>
              <w:spacing w:after="0" w:line="240" w:lineRule="auto"/>
              <w:rPr>
                <w:szCs w:val="20"/>
              </w:rPr>
            </w:pPr>
            <w:r>
              <w:rPr>
                <w:szCs w:val="20"/>
              </w:rPr>
              <w:t>26-05-2019</w:t>
            </w:r>
          </w:p>
        </w:tc>
        <w:tc>
          <w:tcPr>
            <w:tcW w:w="977" w:type="dxa"/>
            <w:shd w:val="clear" w:color="auto" w:fill="auto"/>
            <w:tcMar>
              <w:top w:w="29" w:type="dxa"/>
              <w:left w:w="115" w:type="dxa"/>
              <w:bottom w:w="29" w:type="dxa"/>
              <w:right w:w="115" w:type="dxa"/>
            </w:tcMar>
            <w:vAlign w:val="center"/>
          </w:tcPr>
          <w:p w:rsidR="00AB39EC" w:rsidRPr="00602372" w:rsidRDefault="00E64EF7" w:rsidP="00D040D8">
            <w:pPr>
              <w:spacing w:after="0" w:line="240" w:lineRule="auto"/>
              <w:jc w:val="center"/>
              <w:rPr>
                <w:szCs w:val="20"/>
              </w:rPr>
            </w:pPr>
            <w:r>
              <w:rPr>
                <w:szCs w:val="20"/>
              </w:rPr>
              <w:t>0.2</w:t>
            </w:r>
          </w:p>
        </w:tc>
        <w:tc>
          <w:tcPr>
            <w:tcW w:w="1820" w:type="dxa"/>
            <w:shd w:val="clear" w:color="auto" w:fill="auto"/>
            <w:tcMar>
              <w:top w:w="29" w:type="dxa"/>
              <w:left w:w="115" w:type="dxa"/>
              <w:bottom w:w="29" w:type="dxa"/>
              <w:right w:w="115" w:type="dxa"/>
            </w:tcMar>
            <w:vAlign w:val="center"/>
          </w:tcPr>
          <w:p w:rsidR="00AB39EC" w:rsidRPr="00602372" w:rsidRDefault="00E64EF7" w:rsidP="00D040D8">
            <w:pPr>
              <w:spacing w:after="0" w:line="240" w:lineRule="auto"/>
              <w:rPr>
                <w:szCs w:val="20"/>
              </w:rPr>
            </w:pPr>
            <w:r>
              <w:rPr>
                <w:szCs w:val="20"/>
              </w:rPr>
              <w:t>Charanraj Narsu</w:t>
            </w:r>
          </w:p>
        </w:tc>
        <w:tc>
          <w:tcPr>
            <w:tcW w:w="5130" w:type="dxa"/>
            <w:tcMar>
              <w:top w:w="29" w:type="dxa"/>
              <w:left w:w="115" w:type="dxa"/>
              <w:bottom w:w="29" w:type="dxa"/>
              <w:right w:w="115" w:type="dxa"/>
            </w:tcMar>
            <w:vAlign w:val="center"/>
          </w:tcPr>
          <w:p w:rsidR="00AB39EC" w:rsidRPr="00602372" w:rsidRDefault="00E64EF7" w:rsidP="000563C6">
            <w:pPr>
              <w:spacing w:after="0" w:line="240" w:lineRule="auto"/>
              <w:rPr>
                <w:szCs w:val="20"/>
              </w:rPr>
            </w:pPr>
            <w:r>
              <w:rPr>
                <w:szCs w:val="20"/>
              </w:rPr>
              <w:t>Incorporating the flow/approach as per the discussion with Raajesh, Sunil</w:t>
            </w:r>
          </w:p>
        </w:tc>
      </w:tr>
      <w:tr w:rsidR="00B72F3B" w:rsidRPr="00602372" w:rsidTr="000C74BD">
        <w:trPr>
          <w:trHeight w:val="195"/>
          <w:ins w:id="12" w:author="Raajesh Rajamani" w:date="2019-05-28T16:18:00Z"/>
        </w:trPr>
        <w:tc>
          <w:tcPr>
            <w:tcW w:w="1455" w:type="dxa"/>
            <w:shd w:val="clear" w:color="auto" w:fill="auto"/>
            <w:tcMar>
              <w:top w:w="29" w:type="dxa"/>
              <w:left w:w="115" w:type="dxa"/>
              <w:bottom w:w="29" w:type="dxa"/>
              <w:right w:w="115" w:type="dxa"/>
            </w:tcMar>
            <w:vAlign w:val="center"/>
          </w:tcPr>
          <w:p w:rsidR="00B72F3B" w:rsidRPr="00602372" w:rsidRDefault="00B72F3B" w:rsidP="000C74BD">
            <w:pPr>
              <w:spacing w:after="0" w:line="240" w:lineRule="auto"/>
              <w:rPr>
                <w:ins w:id="13" w:author="Raajesh Rajamani" w:date="2019-05-28T16:18:00Z"/>
                <w:szCs w:val="20"/>
              </w:rPr>
            </w:pPr>
            <w:ins w:id="14" w:author="Raajesh Rajamani" w:date="2019-05-28T16:18:00Z">
              <w:r>
                <w:rPr>
                  <w:szCs w:val="20"/>
                </w:rPr>
                <w:t>26-05-2019</w:t>
              </w:r>
            </w:ins>
          </w:p>
        </w:tc>
        <w:tc>
          <w:tcPr>
            <w:tcW w:w="977" w:type="dxa"/>
            <w:shd w:val="clear" w:color="auto" w:fill="auto"/>
            <w:tcMar>
              <w:top w:w="29" w:type="dxa"/>
              <w:left w:w="115" w:type="dxa"/>
              <w:bottom w:w="29" w:type="dxa"/>
              <w:right w:w="115" w:type="dxa"/>
            </w:tcMar>
            <w:vAlign w:val="center"/>
          </w:tcPr>
          <w:p w:rsidR="00B72F3B" w:rsidRPr="00602372" w:rsidRDefault="00B72F3B" w:rsidP="000C74BD">
            <w:pPr>
              <w:spacing w:after="0" w:line="240" w:lineRule="auto"/>
              <w:jc w:val="center"/>
              <w:rPr>
                <w:ins w:id="15" w:author="Raajesh Rajamani" w:date="2019-05-28T16:18:00Z"/>
                <w:szCs w:val="20"/>
              </w:rPr>
            </w:pPr>
            <w:ins w:id="16" w:author="Raajesh Rajamani" w:date="2019-05-28T16:18:00Z">
              <w:r>
                <w:rPr>
                  <w:szCs w:val="20"/>
                </w:rPr>
                <w:t>0.3</w:t>
              </w:r>
            </w:ins>
          </w:p>
        </w:tc>
        <w:tc>
          <w:tcPr>
            <w:tcW w:w="1820" w:type="dxa"/>
            <w:shd w:val="clear" w:color="auto" w:fill="auto"/>
            <w:tcMar>
              <w:top w:w="29" w:type="dxa"/>
              <w:left w:w="115" w:type="dxa"/>
              <w:bottom w:w="29" w:type="dxa"/>
              <w:right w:w="115" w:type="dxa"/>
            </w:tcMar>
            <w:vAlign w:val="center"/>
          </w:tcPr>
          <w:p w:rsidR="00B72F3B" w:rsidRPr="00602372" w:rsidRDefault="00EF18BA" w:rsidP="000C74BD">
            <w:pPr>
              <w:spacing w:after="0" w:line="240" w:lineRule="auto"/>
              <w:rPr>
                <w:ins w:id="17" w:author="Raajesh Rajamani" w:date="2019-05-28T16:18:00Z"/>
                <w:szCs w:val="20"/>
              </w:rPr>
            </w:pPr>
            <w:ins w:id="18" w:author="Raajesh Rajamani" w:date="2019-05-28T16:24:00Z">
              <w:r>
                <w:rPr>
                  <w:szCs w:val="20"/>
                </w:rPr>
                <w:t>Raajesh</w:t>
              </w:r>
            </w:ins>
          </w:p>
        </w:tc>
        <w:tc>
          <w:tcPr>
            <w:tcW w:w="5130" w:type="dxa"/>
            <w:tcMar>
              <w:top w:w="29" w:type="dxa"/>
              <w:left w:w="115" w:type="dxa"/>
              <w:bottom w:w="29" w:type="dxa"/>
              <w:right w:w="115" w:type="dxa"/>
            </w:tcMar>
            <w:vAlign w:val="center"/>
          </w:tcPr>
          <w:p w:rsidR="00B72F3B" w:rsidRPr="00602372" w:rsidRDefault="00EF18BA" w:rsidP="000C74BD">
            <w:pPr>
              <w:spacing w:after="0" w:line="240" w:lineRule="auto"/>
              <w:rPr>
                <w:ins w:id="19" w:author="Raajesh Rajamani" w:date="2019-05-28T16:18:00Z"/>
                <w:szCs w:val="20"/>
              </w:rPr>
            </w:pPr>
            <w:ins w:id="20" w:author="Raajesh Rajamani" w:date="2019-05-28T16:25:00Z">
              <w:r>
                <w:rPr>
                  <w:szCs w:val="20"/>
                </w:rPr>
                <w:t>Changes incorporated :Background,Objective, configuration set up &amp; High Level Requirement</w:t>
              </w:r>
            </w:ins>
          </w:p>
        </w:tc>
      </w:tr>
      <w:tr w:rsidR="00610D5F" w:rsidRPr="00602372" w:rsidTr="00610D5F">
        <w:trPr>
          <w:trHeight w:val="195"/>
          <w:ins w:id="21" w:author="Blueprism" w:date="2019-06-13T14:31:00Z"/>
        </w:trPr>
        <w:tc>
          <w:tcPr>
            <w:tcW w:w="1455" w:type="dxa"/>
            <w:tcBorders>
              <w:top w:val="single" w:sz="4" w:space="0" w:color="auto"/>
              <w:left w:val="single" w:sz="4" w:space="0" w:color="auto"/>
              <w:bottom w:val="single" w:sz="4" w:space="0" w:color="auto"/>
              <w:right w:val="single" w:sz="4" w:space="0" w:color="auto"/>
            </w:tcBorders>
            <w:shd w:val="clear" w:color="auto" w:fill="auto"/>
            <w:tcMar>
              <w:top w:w="29" w:type="dxa"/>
              <w:left w:w="115" w:type="dxa"/>
              <w:bottom w:w="29" w:type="dxa"/>
              <w:right w:w="115" w:type="dxa"/>
            </w:tcMar>
            <w:vAlign w:val="center"/>
          </w:tcPr>
          <w:p w:rsidR="00610D5F" w:rsidRPr="00602372" w:rsidRDefault="00610D5F" w:rsidP="00456A7E">
            <w:pPr>
              <w:spacing w:after="0" w:line="240" w:lineRule="auto"/>
              <w:rPr>
                <w:ins w:id="22" w:author="Blueprism" w:date="2019-06-13T14:31:00Z"/>
                <w:szCs w:val="20"/>
              </w:rPr>
            </w:pPr>
            <w:ins w:id="23" w:author="Blueprism" w:date="2019-06-13T14:31:00Z">
              <w:r>
                <w:rPr>
                  <w:szCs w:val="20"/>
                </w:rPr>
                <w:t>26-05-2019</w:t>
              </w:r>
            </w:ins>
          </w:p>
        </w:tc>
        <w:tc>
          <w:tcPr>
            <w:tcW w:w="977" w:type="dxa"/>
            <w:tcBorders>
              <w:top w:val="single" w:sz="4" w:space="0" w:color="auto"/>
              <w:left w:val="single" w:sz="4" w:space="0" w:color="auto"/>
              <w:bottom w:val="single" w:sz="4" w:space="0" w:color="auto"/>
              <w:right w:val="single" w:sz="4" w:space="0" w:color="auto"/>
            </w:tcBorders>
            <w:shd w:val="clear" w:color="auto" w:fill="auto"/>
            <w:tcMar>
              <w:top w:w="29" w:type="dxa"/>
              <w:left w:w="115" w:type="dxa"/>
              <w:bottom w:w="29" w:type="dxa"/>
              <w:right w:w="115" w:type="dxa"/>
            </w:tcMar>
            <w:vAlign w:val="center"/>
          </w:tcPr>
          <w:p w:rsidR="00610D5F" w:rsidRPr="00602372" w:rsidRDefault="00610D5F" w:rsidP="00456A7E">
            <w:pPr>
              <w:spacing w:after="0" w:line="240" w:lineRule="auto"/>
              <w:jc w:val="center"/>
              <w:rPr>
                <w:ins w:id="24" w:author="Blueprism" w:date="2019-06-13T14:31:00Z"/>
                <w:szCs w:val="20"/>
              </w:rPr>
            </w:pPr>
            <w:ins w:id="25" w:author="Blueprism" w:date="2019-06-13T14:31:00Z">
              <w:r>
                <w:rPr>
                  <w:szCs w:val="20"/>
                </w:rPr>
                <w:t>0.4</w:t>
              </w:r>
            </w:ins>
          </w:p>
        </w:tc>
        <w:tc>
          <w:tcPr>
            <w:tcW w:w="1820" w:type="dxa"/>
            <w:tcBorders>
              <w:top w:val="single" w:sz="4" w:space="0" w:color="auto"/>
              <w:left w:val="single" w:sz="4" w:space="0" w:color="auto"/>
              <w:bottom w:val="single" w:sz="4" w:space="0" w:color="auto"/>
              <w:right w:val="single" w:sz="4" w:space="0" w:color="auto"/>
            </w:tcBorders>
            <w:shd w:val="clear" w:color="auto" w:fill="auto"/>
            <w:tcMar>
              <w:top w:w="29" w:type="dxa"/>
              <w:left w:w="115" w:type="dxa"/>
              <w:bottom w:w="29" w:type="dxa"/>
              <w:right w:w="115" w:type="dxa"/>
            </w:tcMar>
            <w:vAlign w:val="center"/>
          </w:tcPr>
          <w:p w:rsidR="00610D5F" w:rsidRPr="00602372" w:rsidRDefault="00610D5F" w:rsidP="00456A7E">
            <w:pPr>
              <w:spacing w:after="0" w:line="240" w:lineRule="auto"/>
              <w:rPr>
                <w:ins w:id="26" w:author="Blueprism" w:date="2019-06-13T14:31:00Z"/>
                <w:szCs w:val="20"/>
              </w:rPr>
            </w:pPr>
            <w:ins w:id="27" w:author="Blueprism" w:date="2019-06-13T14:31:00Z">
              <w:r>
                <w:rPr>
                  <w:szCs w:val="20"/>
                </w:rPr>
                <w:t>Sebastian</w:t>
              </w:r>
            </w:ins>
          </w:p>
        </w:tc>
        <w:tc>
          <w:tcPr>
            <w:tcW w:w="513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610D5F" w:rsidRPr="00602372" w:rsidRDefault="005A7270">
            <w:pPr>
              <w:spacing w:after="0" w:line="240" w:lineRule="auto"/>
              <w:rPr>
                <w:ins w:id="28" w:author="Blueprism" w:date="2019-06-13T14:31:00Z"/>
                <w:szCs w:val="20"/>
              </w:rPr>
            </w:pPr>
            <w:ins w:id="29" w:author="Blueprism" w:date="2019-06-13T14:31:00Z">
              <w:r>
                <w:rPr>
                  <w:szCs w:val="20"/>
                </w:rPr>
                <w:t xml:space="preserve">Included the </w:t>
              </w:r>
              <w:r w:rsidR="00610D5F">
                <w:rPr>
                  <w:szCs w:val="20"/>
                </w:rPr>
                <w:t xml:space="preserve">Technical </w:t>
              </w:r>
            </w:ins>
            <w:ins w:id="30" w:author="Blueprism" w:date="2019-06-13T14:32:00Z">
              <w:r w:rsidR="00610D5F">
                <w:rPr>
                  <w:szCs w:val="20"/>
                </w:rPr>
                <w:t>specification and approach</w:t>
              </w:r>
            </w:ins>
          </w:p>
        </w:tc>
      </w:tr>
      <w:tr w:rsidR="00B94684" w:rsidRPr="00602372" w:rsidTr="00610D5F">
        <w:trPr>
          <w:trHeight w:val="195"/>
          <w:ins w:id="31" w:author="Raajesh Rajamani" w:date="2019-06-14T10:48:00Z"/>
        </w:trPr>
        <w:tc>
          <w:tcPr>
            <w:tcW w:w="1455" w:type="dxa"/>
            <w:tcBorders>
              <w:top w:val="single" w:sz="4" w:space="0" w:color="auto"/>
              <w:left w:val="single" w:sz="4" w:space="0" w:color="auto"/>
              <w:bottom w:val="single" w:sz="4" w:space="0" w:color="auto"/>
              <w:right w:val="single" w:sz="4" w:space="0" w:color="auto"/>
            </w:tcBorders>
            <w:shd w:val="clear" w:color="auto" w:fill="auto"/>
            <w:tcMar>
              <w:top w:w="29" w:type="dxa"/>
              <w:left w:w="115" w:type="dxa"/>
              <w:bottom w:w="29" w:type="dxa"/>
              <w:right w:w="115" w:type="dxa"/>
            </w:tcMar>
            <w:vAlign w:val="center"/>
          </w:tcPr>
          <w:p w:rsidR="00B94684" w:rsidRDefault="00B94684" w:rsidP="00456A7E">
            <w:pPr>
              <w:spacing w:after="0" w:line="240" w:lineRule="auto"/>
              <w:rPr>
                <w:ins w:id="32" w:author="Raajesh Rajamani" w:date="2019-06-14T10:48:00Z"/>
                <w:szCs w:val="20"/>
              </w:rPr>
            </w:pPr>
            <w:ins w:id="33" w:author="Raajesh Rajamani" w:date="2019-06-14T10:48:00Z">
              <w:r>
                <w:rPr>
                  <w:szCs w:val="20"/>
                </w:rPr>
                <w:t>14-06-2019</w:t>
              </w:r>
            </w:ins>
          </w:p>
        </w:tc>
        <w:tc>
          <w:tcPr>
            <w:tcW w:w="977" w:type="dxa"/>
            <w:tcBorders>
              <w:top w:val="single" w:sz="4" w:space="0" w:color="auto"/>
              <w:left w:val="single" w:sz="4" w:space="0" w:color="auto"/>
              <w:bottom w:val="single" w:sz="4" w:space="0" w:color="auto"/>
              <w:right w:val="single" w:sz="4" w:space="0" w:color="auto"/>
            </w:tcBorders>
            <w:shd w:val="clear" w:color="auto" w:fill="auto"/>
            <w:tcMar>
              <w:top w:w="29" w:type="dxa"/>
              <w:left w:w="115" w:type="dxa"/>
              <w:bottom w:w="29" w:type="dxa"/>
              <w:right w:w="115" w:type="dxa"/>
            </w:tcMar>
            <w:vAlign w:val="center"/>
          </w:tcPr>
          <w:p w:rsidR="00B94684" w:rsidRDefault="00B94684" w:rsidP="00456A7E">
            <w:pPr>
              <w:spacing w:after="0" w:line="240" w:lineRule="auto"/>
              <w:jc w:val="center"/>
              <w:rPr>
                <w:ins w:id="34" w:author="Raajesh Rajamani" w:date="2019-06-14T10:48:00Z"/>
                <w:szCs w:val="20"/>
              </w:rPr>
            </w:pPr>
            <w:ins w:id="35" w:author="Raajesh Rajamani" w:date="2019-06-14T10:48:00Z">
              <w:r>
                <w:rPr>
                  <w:szCs w:val="20"/>
                </w:rPr>
                <w:t>0.5</w:t>
              </w:r>
            </w:ins>
          </w:p>
        </w:tc>
        <w:tc>
          <w:tcPr>
            <w:tcW w:w="1820" w:type="dxa"/>
            <w:tcBorders>
              <w:top w:val="single" w:sz="4" w:space="0" w:color="auto"/>
              <w:left w:val="single" w:sz="4" w:space="0" w:color="auto"/>
              <w:bottom w:val="single" w:sz="4" w:space="0" w:color="auto"/>
              <w:right w:val="single" w:sz="4" w:space="0" w:color="auto"/>
            </w:tcBorders>
            <w:shd w:val="clear" w:color="auto" w:fill="auto"/>
            <w:tcMar>
              <w:top w:w="29" w:type="dxa"/>
              <w:left w:w="115" w:type="dxa"/>
              <w:bottom w:w="29" w:type="dxa"/>
              <w:right w:w="115" w:type="dxa"/>
            </w:tcMar>
            <w:vAlign w:val="center"/>
          </w:tcPr>
          <w:p w:rsidR="00B94684" w:rsidRDefault="00B94684" w:rsidP="00456A7E">
            <w:pPr>
              <w:spacing w:after="0" w:line="240" w:lineRule="auto"/>
              <w:rPr>
                <w:ins w:id="36" w:author="Raajesh Rajamani" w:date="2019-06-14T10:48:00Z"/>
                <w:szCs w:val="20"/>
              </w:rPr>
            </w:pPr>
            <w:ins w:id="37" w:author="Raajesh Rajamani" w:date="2019-06-14T10:48:00Z">
              <w:r>
                <w:rPr>
                  <w:szCs w:val="20"/>
                </w:rPr>
                <w:t>Raajesh</w:t>
              </w:r>
            </w:ins>
          </w:p>
        </w:tc>
        <w:tc>
          <w:tcPr>
            <w:tcW w:w="5130" w:type="dxa"/>
            <w:tcBorders>
              <w:top w:val="single" w:sz="4" w:space="0" w:color="auto"/>
              <w:left w:val="single" w:sz="4" w:space="0" w:color="auto"/>
              <w:bottom w:val="single" w:sz="4" w:space="0" w:color="auto"/>
              <w:right w:val="single" w:sz="4" w:space="0" w:color="auto"/>
            </w:tcBorders>
            <w:tcMar>
              <w:top w:w="29" w:type="dxa"/>
              <w:left w:w="115" w:type="dxa"/>
              <w:bottom w:w="29" w:type="dxa"/>
              <w:right w:w="115" w:type="dxa"/>
            </w:tcMar>
            <w:vAlign w:val="center"/>
          </w:tcPr>
          <w:p w:rsidR="00B94684" w:rsidRDefault="00B94684">
            <w:pPr>
              <w:spacing w:after="0" w:line="240" w:lineRule="auto"/>
              <w:rPr>
                <w:ins w:id="38" w:author="Raajesh Rajamani" w:date="2019-06-14T10:48:00Z"/>
                <w:szCs w:val="20"/>
              </w:rPr>
            </w:pPr>
            <w:ins w:id="39" w:author="Raajesh Rajamani" w:date="2019-06-14T10:49:00Z">
              <w:r>
                <w:rPr>
                  <w:szCs w:val="20"/>
                </w:rPr>
                <w:t>Included reference for Pain,pacs &amp; camt messages</w:t>
              </w:r>
            </w:ins>
          </w:p>
        </w:tc>
      </w:tr>
    </w:tbl>
    <w:p w:rsidR="0069464A" w:rsidRDefault="0069464A" w:rsidP="009E62B4">
      <w:pPr>
        <w:spacing w:after="0"/>
      </w:pPr>
    </w:p>
    <w:p w:rsidR="00DE079B" w:rsidRDefault="00DE079B" w:rsidP="009E62B4">
      <w:pPr>
        <w:spacing w:after="0"/>
      </w:pPr>
    </w:p>
    <w:p w:rsidR="00CE7671" w:rsidRDefault="00CE7671">
      <w:r>
        <w:br w:type="page"/>
      </w:r>
    </w:p>
    <w:p w:rsidR="00B12270" w:rsidRDefault="00B12270" w:rsidP="00552C5D">
      <w:pPr>
        <w:pStyle w:val="ListParagraph"/>
        <w:ind w:left="435"/>
        <w:outlineLvl w:val="0"/>
        <w:rPr>
          <w:b/>
        </w:rPr>
      </w:pPr>
      <w:bookmarkStart w:id="40" w:name="_Toc468977983"/>
      <w:bookmarkStart w:id="41" w:name="_Toc468979390"/>
      <w:bookmarkStart w:id="42" w:name="_Toc468979852"/>
      <w:bookmarkStart w:id="43" w:name="_Toc467190404"/>
      <w:bookmarkStart w:id="44" w:name="_Toc467190540"/>
      <w:bookmarkStart w:id="45" w:name="_Toc467190676"/>
      <w:bookmarkStart w:id="46" w:name="_Toc467190811"/>
      <w:bookmarkStart w:id="47" w:name="_Toc467190947"/>
      <w:bookmarkStart w:id="48" w:name="_Toc467191077"/>
      <w:bookmarkStart w:id="49" w:name="_Toc467191207"/>
      <w:bookmarkStart w:id="50" w:name="_Toc467191338"/>
      <w:bookmarkStart w:id="51" w:name="_Toc467191466"/>
      <w:bookmarkStart w:id="52" w:name="_Toc467191595"/>
      <w:bookmarkStart w:id="53" w:name="_Toc467191724"/>
      <w:bookmarkStart w:id="54" w:name="_Toc467191854"/>
      <w:bookmarkStart w:id="55" w:name="_Toc467191983"/>
      <w:bookmarkStart w:id="56" w:name="_Toc467192111"/>
      <w:bookmarkStart w:id="57" w:name="_Toc467192240"/>
      <w:bookmarkStart w:id="58" w:name="_Toc467192370"/>
      <w:bookmarkStart w:id="59" w:name="_Toc467403911"/>
      <w:bookmarkStart w:id="60" w:name="_Toc467408266"/>
      <w:bookmarkStart w:id="61" w:name="_Toc467413301"/>
      <w:bookmarkStart w:id="62" w:name="_Toc467416512"/>
      <w:bookmarkStart w:id="63" w:name="_Toc467473030"/>
      <w:bookmarkStart w:id="64" w:name="_Toc467473254"/>
      <w:bookmarkStart w:id="65" w:name="_Toc467473480"/>
      <w:bookmarkStart w:id="66" w:name="_Toc467473697"/>
      <w:bookmarkStart w:id="67" w:name="_Toc467490273"/>
      <w:bookmarkStart w:id="68" w:name="_Toc467492574"/>
      <w:bookmarkStart w:id="69" w:name="_Toc467493749"/>
      <w:bookmarkStart w:id="70" w:name="_Toc467493966"/>
      <w:bookmarkStart w:id="71" w:name="_Toc467497142"/>
      <w:bookmarkStart w:id="72" w:name="_Toc467582790"/>
      <w:bookmarkStart w:id="73" w:name="_Toc467663183"/>
      <w:bookmarkStart w:id="74" w:name="_Toc467668898"/>
      <w:bookmarkStart w:id="75" w:name="_Toc467669167"/>
      <w:bookmarkStart w:id="76" w:name="_Toc467669437"/>
      <w:bookmarkStart w:id="77" w:name="_Toc467670029"/>
      <w:bookmarkStart w:id="78" w:name="_Toc467670301"/>
      <w:bookmarkStart w:id="79" w:name="_Toc467753603"/>
      <w:bookmarkStart w:id="80" w:name="_Toc468073172"/>
      <w:bookmarkStart w:id="81" w:name="_Toc468073617"/>
      <w:bookmarkStart w:id="82" w:name="_Toc468073892"/>
      <w:bookmarkStart w:id="83" w:name="_Toc468078404"/>
      <w:bookmarkStart w:id="84" w:name="_Toc468078681"/>
      <w:bookmarkStart w:id="85" w:name="_Toc468078957"/>
      <w:bookmarkStart w:id="86" w:name="_Toc468087746"/>
      <w:bookmarkStart w:id="87" w:name="_Toc468088914"/>
      <w:bookmarkStart w:id="88" w:name="_Toc468094667"/>
      <w:bookmarkStart w:id="89" w:name="_Toc468096084"/>
      <w:bookmarkStart w:id="90" w:name="_Toc468099266"/>
      <w:bookmarkStart w:id="91" w:name="_Toc468102788"/>
      <w:bookmarkStart w:id="92" w:name="_Toc468108407"/>
      <w:bookmarkStart w:id="93" w:name="_Toc468108841"/>
      <w:bookmarkStart w:id="94" w:name="_Toc468531697"/>
      <w:bookmarkStart w:id="95" w:name="_Toc468560967"/>
      <w:bookmarkStart w:id="96" w:name="_Toc468608434"/>
      <w:bookmarkStart w:id="97" w:name="_Toc468618857"/>
      <w:bookmarkStart w:id="98" w:name="_Toc468619864"/>
      <w:bookmarkStart w:id="99" w:name="_Toc468626613"/>
      <w:bookmarkStart w:id="100" w:name="_Toc468626895"/>
      <w:bookmarkStart w:id="101" w:name="_Toc468627177"/>
      <w:bookmarkStart w:id="102" w:name="_Toc468627458"/>
      <w:bookmarkStart w:id="103" w:name="_Toc468962102"/>
      <w:bookmarkStart w:id="104" w:name="_Toc468963844"/>
      <w:bookmarkStart w:id="105" w:name="_Toc468964278"/>
      <w:bookmarkStart w:id="106" w:name="_Toc468964585"/>
      <w:bookmarkStart w:id="107" w:name="_Toc468964869"/>
      <w:bookmarkStart w:id="108" w:name="_Toc468968042"/>
      <w:bookmarkStart w:id="109" w:name="_Toc468968334"/>
      <w:bookmarkStart w:id="110" w:name="_Toc468972568"/>
      <w:bookmarkStart w:id="111" w:name="_Toc468972881"/>
      <w:bookmarkStart w:id="112" w:name="_Toc468973194"/>
      <w:bookmarkStart w:id="113" w:name="_Toc468973490"/>
      <w:bookmarkStart w:id="114" w:name="_Toc468973880"/>
      <w:bookmarkStart w:id="115" w:name="_Toc468974271"/>
      <w:bookmarkStart w:id="116" w:name="_Toc468974660"/>
      <w:bookmarkStart w:id="117" w:name="_Toc468975049"/>
      <w:bookmarkStart w:id="118" w:name="_Toc468975437"/>
      <w:bookmarkStart w:id="119" w:name="_Toc468975890"/>
      <w:bookmarkStart w:id="120" w:name="_Toc468976342"/>
      <w:bookmarkStart w:id="121" w:name="_Toc468976794"/>
      <w:bookmarkStart w:id="122" w:name="_Toc468977246"/>
      <w:bookmarkStart w:id="123" w:name="_Toc468977984"/>
      <w:bookmarkStart w:id="124" w:name="_Toc468979391"/>
      <w:bookmarkStart w:id="125" w:name="_Toc468979853"/>
      <w:bookmarkStart w:id="126" w:name="_Toc467190405"/>
      <w:bookmarkStart w:id="127" w:name="_Toc467190541"/>
      <w:bookmarkStart w:id="128" w:name="_Toc467190677"/>
      <w:bookmarkStart w:id="129" w:name="_Toc467190812"/>
      <w:bookmarkStart w:id="130" w:name="_Toc467190948"/>
      <w:bookmarkStart w:id="131" w:name="_Toc467191078"/>
      <w:bookmarkStart w:id="132" w:name="_Toc467191208"/>
      <w:bookmarkStart w:id="133" w:name="_Toc467191339"/>
      <w:bookmarkStart w:id="134" w:name="_Toc467191467"/>
      <w:bookmarkStart w:id="135" w:name="_Toc467191596"/>
      <w:bookmarkStart w:id="136" w:name="_Toc467191725"/>
      <w:bookmarkStart w:id="137" w:name="_Toc467191855"/>
      <w:bookmarkStart w:id="138" w:name="_Toc467191984"/>
      <w:bookmarkStart w:id="139" w:name="_Toc467192112"/>
      <w:bookmarkStart w:id="140" w:name="_Toc467192241"/>
      <w:bookmarkStart w:id="141" w:name="_Toc467192371"/>
      <w:bookmarkStart w:id="142" w:name="_Toc467403912"/>
      <w:bookmarkStart w:id="143" w:name="_Toc467408267"/>
      <w:bookmarkStart w:id="144" w:name="_Toc467413302"/>
      <w:bookmarkStart w:id="145" w:name="_Toc467416513"/>
      <w:bookmarkStart w:id="146" w:name="_Toc467473031"/>
      <w:bookmarkStart w:id="147" w:name="_Toc467473255"/>
      <w:bookmarkStart w:id="148" w:name="_Toc467473481"/>
      <w:bookmarkStart w:id="149" w:name="_Toc467473698"/>
      <w:bookmarkStart w:id="150" w:name="_Toc467490274"/>
      <w:bookmarkStart w:id="151" w:name="_Toc467492575"/>
      <w:bookmarkStart w:id="152" w:name="_Toc467493750"/>
      <w:bookmarkStart w:id="153" w:name="_Toc467493967"/>
      <w:bookmarkStart w:id="154" w:name="_Toc467497143"/>
      <w:bookmarkStart w:id="155" w:name="_Toc467582791"/>
      <w:bookmarkStart w:id="156" w:name="_Toc467663184"/>
      <w:bookmarkStart w:id="157" w:name="_Toc467668899"/>
      <w:bookmarkStart w:id="158" w:name="_Toc467669168"/>
      <w:bookmarkStart w:id="159" w:name="_Toc467669438"/>
      <w:bookmarkStart w:id="160" w:name="_Toc467670030"/>
      <w:bookmarkStart w:id="161" w:name="_Toc467670302"/>
      <w:bookmarkStart w:id="162" w:name="_Toc467753604"/>
      <w:bookmarkStart w:id="163" w:name="_Toc468073173"/>
      <w:bookmarkStart w:id="164" w:name="_Toc468073618"/>
      <w:bookmarkStart w:id="165" w:name="_Toc468073893"/>
      <w:bookmarkStart w:id="166" w:name="_Toc468078405"/>
      <w:bookmarkStart w:id="167" w:name="_Toc468078682"/>
      <w:bookmarkStart w:id="168" w:name="_Toc468078958"/>
      <w:bookmarkStart w:id="169" w:name="_Toc468087747"/>
      <w:bookmarkStart w:id="170" w:name="_Toc468088915"/>
      <w:bookmarkStart w:id="171" w:name="_Toc468094668"/>
      <w:bookmarkStart w:id="172" w:name="_Toc468096085"/>
      <w:bookmarkStart w:id="173" w:name="_Toc468099267"/>
      <w:bookmarkStart w:id="174" w:name="_Toc468102789"/>
      <w:bookmarkStart w:id="175" w:name="_Toc468108408"/>
      <w:bookmarkStart w:id="176" w:name="_Toc468108842"/>
      <w:bookmarkStart w:id="177" w:name="_Toc468531698"/>
      <w:bookmarkStart w:id="178" w:name="_Toc468560968"/>
      <w:bookmarkStart w:id="179" w:name="_Toc468608435"/>
      <w:bookmarkStart w:id="180" w:name="_Toc468618858"/>
      <w:bookmarkStart w:id="181" w:name="_Toc468619865"/>
      <w:bookmarkStart w:id="182" w:name="_Toc468626614"/>
      <w:bookmarkStart w:id="183" w:name="_Toc468626896"/>
      <w:bookmarkStart w:id="184" w:name="_Toc468627178"/>
      <w:bookmarkStart w:id="185" w:name="_Toc468627459"/>
      <w:bookmarkStart w:id="186" w:name="_Toc468962103"/>
      <w:bookmarkStart w:id="187" w:name="_Toc468963845"/>
      <w:bookmarkStart w:id="188" w:name="_Toc468964279"/>
      <w:bookmarkStart w:id="189" w:name="_Toc468964586"/>
      <w:bookmarkStart w:id="190" w:name="_Toc468964870"/>
      <w:bookmarkStart w:id="191" w:name="_Toc468968043"/>
      <w:bookmarkStart w:id="192" w:name="_Toc468968335"/>
      <w:bookmarkStart w:id="193" w:name="_Toc468972569"/>
      <w:bookmarkStart w:id="194" w:name="_Toc468972882"/>
      <w:bookmarkStart w:id="195" w:name="_Toc468973195"/>
      <w:bookmarkStart w:id="196" w:name="_Toc468973491"/>
      <w:bookmarkStart w:id="197" w:name="_Toc468973881"/>
      <w:bookmarkStart w:id="198" w:name="_Toc468974272"/>
      <w:bookmarkStart w:id="199" w:name="_Toc468974661"/>
      <w:bookmarkStart w:id="200" w:name="_Toc468975050"/>
      <w:bookmarkStart w:id="201" w:name="_Toc468975438"/>
      <w:bookmarkStart w:id="202" w:name="_Toc468975891"/>
      <w:bookmarkStart w:id="203" w:name="_Toc468976343"/>
      <w:bookmarkStart w:id="204" w:name="_Toc468976795"/>
      <w:bookmarkStart w:id="205" w:name="_Toc468977247"/>
      <w:bookmarkStart w:id="206" w:name="_Toc468977985"/>
      <w:bookmarkStart w:id="207" w:name="_Toc468979392"/>
      <w:bookmarkStart w:id="208" w:name="_Toc468979854"/>
      <w:bookmarkStart w:id="209" w:name="_Toc466737911"/>
      <w:bookmarkStart w:id="210" w:name="_Toc466741080"/>
      <w:bookmarkStart w:id="211" w:name="_Toc466787680"/>
      <w:bookmarkStart w:id="212" w:name="_Toc466812020"/>
      <w:bookmarkStart w:id="213" w:name="_Toc467159720"/>
      <w:bookmarkStart w:id="214" w:name="_Toc467160150"/>
      <w:bookmarkStart w:id="215" w:name="_Toc467190406"/>
      <w:bookmarkStart w:id="216" w:name="_Toc467190542"/>
      <w:bookmarkStart w:id="217" w:name="_Toc467190678"/>
      <w:bookmarkStart w:id="218" w:name="_Toc467190813"/>
      <w:bookmarkStart w:id="219" w:name="_Toc467190949"/>
      <w:bookmarkStart w:id="220" w:name="_Toc467191079"/>
      <w:bookmarkStart w:id="221" w:name="_Toc467191209"/>
      <w:bookmarkStart w:id="222" w:name="_Toc467191340"/>
      <w:bookmarkStart w:id="223" w:name="_Toc467191468"/>
      <w:bookmarkStart w:id="224" w:name="_Toc467191597"/>
      <w:bookmarkStart w:id="225" w:name="_Toc467191726"/>
      <w:bookmarkStart w:id="226" w:name="_Toc467191856"/>
      <w:bookmarkStart w:id="227" w:name="_Toc467191985"/>
      <w:bookmarkStart w:id="228" w:name="_Toc467192113"/>
      <w:bookmarkStart w:id="229" w:name="_Toc467192242"/>
      <w:bookmarkStart w:id="230" w:name="_Toc467192372"/>
      <w:bookmarkStart w:id="231" w:name="_Toc467403913"/>
      <w:bookmarkStart w:id="232" w:name="_Toc467408268"/>
      <w:bookmarkStart w:id="233" w:name="_Toc467413303"/>
      <w:bookmarkStart w:id="234" w:name="_Toc467416514"/>
      <w:bookmarkStart w:id="235" w:name="_Toc467473032"/>
      <w:bookmarkStart w:id="236" w:name="_Toc467473256"/>
      <w:bookmarkStart w:id="237" w:name="_Toc467473482"/>
      <w:bookmarkStart w:id="238" w:name="_Toc467473699"/>
      <w:bookmarkStart w:id="239" w:name="_Toc467490275"/>
      <w:bookmarkStart w:id="240" w:name="_Toc467492576"/>
      <w:bookmarkStart w:id="241" w:name="_Toc467493751"/>
      <w:bookmarkStart w:id="242" w:name="_Toc467493968"/>
      <w:bookmarkStart w:id="243" w:name="_Toc467497144"/>
      <w:bookmarkStart w:id="244" w:name="_Toc467582792"/>
      <w:bookmarkStart w:id="245" w:name="_Toc467663185"/>
      <w:bookmarkStart w:id="246" w:name="_Toc467668900"/>
      <w:bookmarkStart w:id="247" w:name="_Toc467669169"/>
      <w:bookmarkStart w:id="248" w:name="_Toc467669439"/>
      <w:bookmarkStart w:id="249" w:name="_Toc467670031"/>
      <w:bookmarkStart w:id="250" w:name="_Toc467670303"/>
      <w:bookmarkStart w:id="251" w:name="_Toc467753605"/>
      <w:bookmarkStart w:id="252" w:name="_Toc468073174"/>
      <w:bookmarkStart w:id="253" w:name="_Toc468073619"/>
      <w:bookmarkStart w:id="254" w:name="_Toc468073894"/>
      <w:bookmarkStart w:id="255" w:name="_Toc468078406"/>
      <w:bookmarkStart w:id="256" w:name="_Toc468078683"/>
      <w:bookmarkStart w:id="257" w:name="_Toc468078959"/>
      <w:bookmarkStart w:id="258" w:name="_Toc468087748"/>
      <w:bookmarkStart w:id="259" w:name="_Toc468088916"/>
      <w:bookmarkStart w:id="260" w:name="_Toc468094669"/>
      <w:bookmarkStart w:id="261" w:name="_Toc468096086"/>
      <w:bookmarkStart w:id="262" w:name="_Toc468099268"/>
      <w:bookmarkStart w:id="263" w:name="_Toc468102790"/>
      <w:bookmarkStart w:id="264" w:name="_Toc468108409"/>
      <w:bookmarkStart w:id="265" w:name="_Toc468108843"/>
      <w:bookmarkStart w:id="266" w:name="_Toc468531699"/>
      <w:bookmarkStart w:id="267" w:name="_Toc468560969"/>
      <w:bookmarkStart w:id="268" w:name="_Toc468608436"/>
      <w:bookmarkStart w:id="269" w:name="_Toc468618859"/>
      <w:bookmarkStart w:id="270" w:name="_Toc468619866"/>
      <w:bookmarkStart w:id="271" w:name="_Toc468626615"/>
      <w:bookmarkStart w:id="272" w:name="_Toc468626897"/>
      <w:bookmarkStart w:id="273" w:name="_Toc468627179"/>
      <w:bookmarkStart w:id="274" w:name="_Toc468627460"/>
      <w:bookmarkStart w:id="275" w:name="_Toc468962104"/>
      <w:bookmarkStart w:id="276" w:name="_Toc468963846"/>
      <w:bookmarkStart w:id="277" w:name="_Toc468964280"/>
      <w:bookmarkStart w:id="278" w:name="_Toc468964587"/>
      <w:bookmarkStart w:id="279" w:name="_Toc468964871"/>
      <w:bookmarkStart w:id="280" w:name="_Toc468968044"/>
      <w:bookmarkStart w:id="281" w:name="_Toc468968336"/>
      <w:bookmarkStart w:id="282" w:name="_Toc468972570"/>
      <w:bookmarkStart w:id="283" w:name="_Toc468972883"/>
      <w:bookmarkStart w:id="284" w:name="_Toc468973196"/>
      <w:bookmarkStart w:id="285" w:name="_Toc468973492"/>
      <w:bookmarkStart w:id="286" w:name="_Toc468973882"/>
      <w:bookmarkStart w:id="287" w:name="_Toc468974273"/>
      <w:bookmarkStart w:id="288" w:name="_Toc468974662"/>
      <w:bookmarkStart w:id="289" w:name="_Toc468975051"/>
      <w:bookmarkStart w:id="290" w:name="_Toc468975439"/>
      <w:bookmarkStart w:id="291" w:name="_Toc468975892"/>
      <w:bookmarkStart w:id="292" w:name="_Toc468976344"/>
      <w:bookmarkStart w:id="293" w:name="_Toc468976796"/>
      <w:bookmarkStart w:id="294" w:name="_Toc468977248"/>
      <w:bookmarkStart w:id="295" w:name="_Toc468977986"/>
      <w:bookmarkStart w:id="296" w:name="_Toc468979393"/>
      <w:bookmarkStart w:id="297" w:name="_Toc468979855"/>
      <w:bookmarkStart w:id="298" w:name="_Toc466737912"/>
      <w:bookmarkStart w:id="299" w:name="_Toc466741081"/>
      <w:bookmarkStart w:id="300" w:name="_Toc466787681"/>
      <w:bookmarkStart w:id="301" w:name="_Toc466812021"/>
      <w:bookmarkStart w:id="302" w:name="_Toc467159721"/>
      <w:bookmarkStart w:id="303" w:name="_Toc467160151"/>
      <w:bookmarkStart w:id="304" w:name="_Toc467190407"/>
      <w:bookmarkStart w:id="305" w:name="_Toc467190543"/>
      <w:bookmarkStart w:id="306" w:name="_Toc467190679"/>
      <w:bookmarkStart w:id="307" w:name="_Toc467190814"/>
      <w:bookmarkStart w:id="308" w:name="_Toc467190950"/>
      <w:bookmarkStart w:id="309" w:name="_Toc467191080"/>
      <w:bookmarkStart w:id="310" w:name="_Toc467191210"/>
      <w:bookmarkStart w:id="311" w:name="_Toc467191341"/>
      <w:bookmarkStart w:id="312" w:name="_Toc467191469"/>
      <w:bookmarkStart w:id="313" w:name="_Toc467191598"/>
      <w:bookmarkStart w:id="314" w:name="_Toc467191727"/>
      <w:bookmarkStart w:id="315" w:name="_Toc467191857"/>
      <w:bookmarkStart w:id="316" w:name="_Toc467191986"/>
      <w:bookmarkStart w:id="317" w:name="_Toc467192114"/>
      <w:bookmarkStart w:id="318" w:name="_Toc467192243"/>
      <w:bookmarkStart w:id="319" w:name="_Toc467192373"/>
      <w:bookmarkStart w:id="320" w:name="_Toc467403914"/>
      <w:bookmarkStart w:id="321" w:name="_Toc467408269"/>
      <w:bookmarkStart w:id="322" w:name="_Toc467413304"/>
      <w:bookmarkStart w:id="323" w:name="_Toc467416515"/>
      <w:bookmarkStart w:id="324" w:name="_Toc467473033"/>
      <w:bookmarkStart w:id="325" w:name="_Toc467473257"/>
      <w:bookmarkStart w:id="326" w:name="_Toc467473483"/>
      <w:bookmarkStart w:id="327" w:name="_Toc467473700"/>
      <w:bookmarkStart w:id="328" w:name="_Toc467490276"/>
      <w:bookmarkStart w:id="329" w:name="_Toc467492577"/>
      <w:bookmarkStart w:id="330" w:name="_Toc467493752"/>
      <w:bookmarkStart w:id="331" w:name="_Toc467493969"/>
      <w:bookmarkStart w:id="332" w:name="_Toc467497145"/>
      <w:bookmarkStart w:id="333" w:name="_Toc467582793"/>
      <w:bookmarkStart w:id="334" w:name="_Toc467663186"/>
      <w:bookmarkStart w:id="335" w:name="_Toc467668901"/>
      <w:bookmarkStart w:id="336" w:name="_Toc467669170"/>
      <w:bookmarkStart w:id="337" w:name="_Toc467669440"/>
      <w:bookmarkStart w:id="338" w:name="_Toc467670032"/>
      <w:bookmarkStart w:id="339" w:name="_Toc467670304"/>
      <w:bookmarkStart w:id="340" w:name="_Toc467753606"/>
      <w:bookmarkStart w:id="341" w:name="_Toc468073175"/>
      <w:bookmarkStart w:id="342" w:name="_Toc468073620"/>
      <w:bookmarkStart w:id="343" w:name="_Toc468073895"/>
      <w:bookmarkStart w:id="344" w:name="_Toc468078407"/>
      <w:bookmarkStart w:id="345" w:name="_Toc468078684"/>
      <w:bookmarkStart w:id="346" w:name="_Toc468078960"/>
      <w:bookmarkStart w:id="347" w:name="_Toc468087749"/>
      <w:bookmarkStart w:id="348" w:name="_Toc468088917"/>
      <w:bookmarkStart w:id="349" w:name="_Toc468094670"/>
      <w:bookmarkStart w:id="350" w:name="_Toc468096087"/>
      <w:bookmarkStart w:id="351" w:name="_Toc468099269"/>
      <w:bookmarkStart w:id="352" w:name="_Toc468102791"/>
      <w:bookmarkStart w:id="353" w:name="_Toc468108410"/>
      <w:bookmarkStart w:id="354" w:name="_Toc468108844"/>
      <w:bookmarkStart w:id="355" w:name="_Toc468531700"/>
      <w:bookmarkStart w:id="356" w:name="_Toc468560970"/>
      <w:bookmarkStart w:id="357" w:name="_Toc468608437"/>
      <w:bookmarkStart w:id="358" w:name="_Toc468618860"/>
      <w:bookmarkStart w:id="359" w:name="_Toc468619867"/>
      <w:bookmarkStart w:id="360" w:name="_Toc468626616"/>
      <w:bookmarkStart w:id="361" w:name="_Toc468626898"/>
      <w:bookmarkStart w:id="362" w:name="_Toc468627180"/>
      <w:bookmarkStart w:id="363" w:name="_Toc468627461"/>
      <w:bookmarkStart w:id="364" w:name="_Toc468962105"/>
      <w:bookmarkStart w:id="365" w:name="_Toc468963847"/>
      <w:bookmarkStart w:id="366" w:name="_Toc468964281"/>
      <w:bookmarkStart w:id="367" w:name="_Toc468964588"/>
      <w:bookmarkStart w:id="368" w:name="_Toc468964872"/>
      <w:bookmarkStart w:id="369" w:name="_Toc468968045"/>
      <w:bookmarkStart w:id="370" w:name="_Toc468968337"/>
      <w:bookmarkStart w:id="371" w:name="_Toc468972571"/>
      <w:bookmarkStart w:id="372" w:name="_Toc468972884"/>
      <w:bookmarkStart w:id="373" w:name="_Toc468973197"/>
      <w:bookmarkStart w:id="374" w:name="_Toc468973493"/>
      <w:bookmarkStart w:id="375" w:name="_Toc468973883"/>
      <w:bookmarkStart w:id="376" w:name="_Toc468974274"/>
      <w:bookmarkStart w:id="377" w:name="_Toc468974663"/>
      <w:bookmarkStart w:id="378" w:name="_Toc468975052"/>
      <w:bookmarkStart w:id="379" w:name="_Toc468975440"/>
      <w:bookmarkStart w:id="380" w:name="_Toc468975893"/>
      <w:bookmarkStart w:id="381" w:name="_Toc468976345"/>
      <w:bookmarkStart w:id="382" w:name="_Toc468976797"/>
      <w:bookmarkStart w:id="383" w:name="_Toc468977249"/>
      <w:bookmarkStart w:id="384" w:name="_Toc468977987"/>
      <w:bookmarkStart w:id="385" w:name="_Toc468979394"/>
      <w:bookmarkStart w:id="386" w:name="_Toc46897985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756F7F" w:rsidRDefault="00756F7F" w:rsidP="00756F7F">
      <w:pPr>
        <w:pStyle w:val="ListParagraph"/>
        <w:numPr>
          <w:ilvl w:val="0"/>
          <w:numId w:val="4"/>
        </w:numPr>
        <w:outlineLvl w:val="0"/>
        <w:rPr>
          <w:b/>
        </w:rPr>
      </w:pPr>
      <w:bookmarkStart w:id="387" w:name="_Toc9952757"/>
      <w:r>
        <w:rPr>
          <w:b/>
        </w:rPr>
        <w:t>Background</w:t>
      </w:r>
      <w:bookmarkEnd w:id="387"/>
    </w:p>
    <w:p w:rsidR="00756F7F" w:rsidRDefault="00756F7F" w:rsidP="00756F7F">
      <w:pPr>
        <w:pStyle w:val="ListParagraph"/>
        <w:ind w:left="360"/>
        <w:rPr>
          <w:b/>
        </w:rPr>
      </w:pPr>
    </w:p>
    <w:p w:rsidR="00756F7F" w:rsidRDefault="00756F7F" w:rsidP="00756F7F">
      <w:pPr>
        <w:pStyle w:val="ListParagraph"/>
        <w:ind w:left="360"/>
        <w:rPr>
          <w:rStyle w:val="SubtleEmphasis"/>
        </w:rPr>
      </w:pPr>
      <w:r>
        <w:rPr>
          <w:rStyle w:val="SubtleEmphasis"/>
        </w:rPr>
        <w:t>The Payment Message Types form</w:t>
      </w:r>
      <w:r w:rsidRPr="00D54051">
        <w:rPr>
          <w:rStyle w:val="SubtleEmphasis"/>
        </w:rPr>
        <w:t xml:space="preserve"> the heart of the financial ecosystem,</w:t>
      </w:r>
      <w:r>
        <w:rPr>
          <w:rStyle w:val="SubtleEmphasis"/>
        </w:rPr>
        <w:t>which underlines the required</w:t>
      </w:r>
      <w:r w:rsidRPr="00D54051">
        <w:rPr>
          <w:rStyle w:val="SubtleEmphasis"/>
        </w:rPr>
        <w:t xml:space="preserve"> infrastructure for High Value Payments Real Time Gross Settlement (RTGS) systems, Low Value Payments Automated Clearing Houses (ACHs) and Real-Time Retail Payment Systems.</w:t>
      </w:r>
      <w:r>
        <w:rPr>
          <w:rStyle w:val="SubtleEmphasis"/>
        </w:rPr>
        <w:t xml:space="preserve"> Major Central Banks </w:t>
      </w:r>
      <w:r w:rsidRPr="00D54051">
        <w:rPr>
          <w:rStyle w:val="SubtleEmphasis"/>
        </w:rPr>
        <w:t xml:space="preserve"> such as the Federal Reserve and The Clearing House (US), Eurosystem and EBA Clearing (Eurozone) and the Bank of England’s RTGS (UK) </w:t>
      </w:r>
      <w:r>
        <w:rPr>
          <w:rStyle w:val="SubtleEmphasis"/>
        </w:rPr>
        <w:t>have plans to modernise</w:t>
      </w:r>
      <w:r w:rsidRPr="00D54051">
        <w:rPr>
          <w:rStyle w:val="SubtleEmphasis"/>
        </w:rPr>
        <w:t xml:space="preserve"> their High Value Payment Systems (HVPS), almost simultaneously.  Underpinning each of those modernisation programs is the migration to ISO 20022, widely recognised as the standard for the future. Indeed, ISO 20022 has already been introduced for HVPS in Japan, Switzerland and China, and is established as the de facto standard in instant payments markets following implementations in Australia, US, Canada and Singapore. SWIFT will also introduce ISO 20022 for cross-border payments, with a view to phasing out existing payment messages.</w:t>
      </w:r>
      <w:r>
        <w:rPr>
          <w:rStyle w:val="SubtleEmphasis"/>
        </w:rPr>
        <w:t xml:space="preserve"> </w:t>
      </w:r>
    </w:p>
    <w:p w:rsidR="00756F7F" w:rsidRDefault="00756F7F" w:rsidP="00756F7F">
      <w:pPr>
        <w:pStyle w:val="ListParagraph"/>
        <w:ind w:left="360"/>
        <w:rPr>
          <w:rStyle w:val="SubtleEmphasis"/>
        </w:rPr>
      </w:pPr>
    </w:p>
    <w:p w:rsidR="00756F7F" w:rsidRDefault="00756F7F" w:rsidP="00756F7F">
      <w:pPr>
        <w:pStyle w:val="ListParagraph"/>
        <w:numPr>
          <w:ilvl w:val="0"/>
          <w:numId w:val="4"/>
        </w:numPr>
        <w:outlineLvl w:val="0"/>
        <w:rPr>
          <w:b/>
        </w:rPr>
      </w:pPr>
      <w:bookmarkStart w:id="388" w:name="_Toc9952758"/>
      <w:r>
        <w:rPr>
          <w:b/>
        </w:rPr>
        <w:t>Introduction</w:t>
      </w:r>
      <w:bookmarkEnd w:id="388"/>
    </w:p>
    <w:p w:rsidR="00756F7F" w:rsidRDefault="00756F7F" w:rsidP="00756F7F">
      <w:pPr>
        <w:pStyle w:val="ListParagraph"/>
        <w:ind w:left="360"/>
        <w:rPr>
          <w:rStyle w:val="SubtleEmphasis"/>
        </w:rPr>
      </w:pPr>
    </w:p>
    <w:p w:rsidR="00756F7F" w:rsidRDefault="00756F7F" w:rsidP="00756F7F">
      <w:pPr>
        <w:pStyle w:val="ListParagraph"/>
        <w:ind w:left="360"/>
        <w:rPr>
          <w:rStyle w:val="SubtleEmphasis"/>
        </w:rPr>
      </w:pPr>
      <w:r>
        <w:rPr>
          <w:rStyle w:val="SubtleEmphasis"/>
        </w:rPr>
        <w:t xml:space="preserve">Keeping the evolution of the ISO 20022 messages , we at Expleo have taken the steps to  forsee and a develop a tool which can generate  and validate the ISO 20022 messages  in specific to PACS,PAIBN and Camt,which could be  deployed across Geographies The first phase for the tool development involves the generation of the ISO 20022 messages catering to PACS,PAIN and Camt </w:t>
      </w:r>
    </w:p>
    <w:p w:rsidR="00756F7F" w:rsidRDefault="00756F7F" w:rsidP="00756F7F">
      <w:pPr>
        <w:pStyle w:val="ListParagraph"/>
        <w:ind w:left="360"/>
        <w:rPr>
          <w:rStyle w:val="SubtleEmphasis"/>
        </w:rPr>
      </w:pPr>
      <w:r>
        <w:rPr>
          <w:rStyle w:val="SubtleEmphasis"/>
        </w:rPr>
        <w:t>The second phase for the tool development would cater  to the validation of the messages and then the tool would be extended to  provide an ack/Nack based on the  network requirement.</w:t>
      </w:r>
    </w:p>
    <w:p w:rsidR="00E145AB" w:rsidRDefault="00E145AB" w:rsidP="00756F7F">
      <w:pPr>
        <w:pStyle w:val="ListParagraph"/>
        <w:ind w:left="360"/>
        <w:rPr>
          <w:rStyle w:val="SubtleEmphasis"/>
        </w:rPr>
      </w:pPr>
      <w:r>
        <w:rPr>
          <w:rStyle w:val="SubtleEmphasis"/>
        </w:rPr>
        <w:t>The tool could also be extended to convert a SWIFT MT to an ISO 20022 message format.</w:t>
      </w:r>
    </w:p>
    <w:p w:rsidR="00756F7F" w:rsidRPr="005933C4" w:rsidRDefault="00756F7F" w:rsidP="00756F7F">
      <w:pPr>
        <w:pStyle w:val="ListParagraph"/>
        <w:ind w:left="360"/>
        <w:rPr>
          <w:rStyle w:val="SubtleEmphasis"/>
        </w:rPr>
      </w:pPr>
      <w:r>
        <w:rPr>
          <w:rStyle w:val="SubtleEmphasis"/>
        </w:rPr>
        <w:t>The tool would be a wed based tool and internally developed by Expleo , Chennai.</w:t>
      </w:r>
    </w:p>
    <w:p w:rsidR="00756F7F" w:rsidRDefault="00756F7F" w:rsidP="00756F7F">
      <w:pPr>
        <w:outlineLvl w:val="1"/>
        <w:rPr>
          <w:b/>
        </w:rPr>
      </w:pPr>
    </w:p>
    <w:p w:rsidR="00756F7F" w:rsidRDefault="00756F7F" w:rsidP="00756F7F">
      <w:pPr>
        <w:pStyle w:val="ListParagraph"/>
        <w:numPr>
          <w:ilvl w:val="0"/>
          <w:numId w:val="4"/>
        </w:numPr>
        <w:outlineLvl w:val="0"/>
        <w:rPr>
          <w:b/>
        </w:rPr>
      </w:pPr>
      <w:bookmarkStart w:id="389" w:name="_Toc9952759"/>
      <w:r>
        <w:rPr>
          <w:b/>
        </w:rPr>
        <w:t>Tool Feature.</w:t>
      </w:r>
      <w:bookmarkEnd w:id="389"/>
    </w:p>
    <w:p w:rsidR="00756F7F" w:rsidRPr="002B3D8D" w:rsidRDefault="00756F7F" w:rsidP="00756F7F">
      <w:pPr>
        <w:pStyle w:val="Subtitle"/>
        <w:ind w:left="720"/>
        <w:rPr>
          <w:rStyle w:val="SubtleEmphasis"/>
          <w:rFonts w:eastAsiaTheme="minorHAnsi"/>
          <w:spacing w:val="0"/>
        </w:rPr>
      </w:pPr>
      <w:r w:rsidRPr="002B3D8D">
        <w:rPr>
          <w:rStyle w:val="SubtleEmphasis"/>
          <w:rFonts w:eastAsiaTheme="minorHAnsi"/>
          <w:spacing w:val="0"/>
        </w:rPr>
        <w:t>Web based tool will consist of</w:t>
      </w:r>
      <w:r>
        <w:rPr>
          <w:rStyle w:val="SubtleEmphasis"/>
          <w:rFonts w:eastAsiaTheme="minorHAnsi"/>
          <w:spacing w:val="0"/>
        </w:rPr>
        <w:t xml:space="preserve"> following features</w:t>
      </w:r>
      <w:r w:rsidRPr="002B3D8D">
        <w:rPr>
          <w:rStyle w:val="SubtleEmphasis"/>
          <w:rFonts w:eastAsiaTheme="minorHAnsi"/>
          <w:spacing w:val="0"/>
        </w:rPr>
        <w:t>.</w:t>
      </w:r>
    </w:p>
    <w:p w:rsidR="00756F7F" w:rsidRPr="005933C4" w:rsidRDefault="00756F7F" w:rsidP="00756F7F">
      <w:pPr>
        <w:pStyle w:val="ListParagraph"/>
        <w:ind w:left="2160"/>
        <w:outlineLvl w:val="1"/>
        <w:rPr>
          <w:rStyle w:val="SubtleEmphasis"/>
        </w:rPr>
      </w:pPr>
      <w:r w:rsidRPr="005933C4">
        <w:rPr>
          <w:rStyle w:val="SubtleEmphasis"/>
        </w:rPr>
        <w:t xml:space="preserve"> </w:t>
      </w:r>
      <w:bookmarkStart w:id="390" w:name="_Toc9952760"/>
      <w:r w:rsidRPr="005933C4">
        <w:rPr>
          <w:rStyle w:val="SubtleEmphasis"/>
        </w:rPr>
        <w:t>Creation</w:t>
      </w:r>
      <w:r>
        <w:rPr>
          <w:rStyle w:val="SubtleEmphasis"/>
        </w:rPr>
        <w:t xml:space="preserve"> (Phase 1)</w:t>
      </w:r>
      <w:r w:rsidRPr="005933C4">
        <w:rPr>
          <w:rStyle w:val="SubtleEmphasis"/>
        </w:rPr>
        <w:t>:-</w:t>
      </w:r>
      <w:bookmarkEnd w:id="390"/>
    </w:p>
    <w:p w:rsidR="00756F7F" w:rsidRPr="005933C4" w:rsidRDefault="00756F7F" w:rsidP="00756F7F">
      <w:pPr>
        <w:pStyle w:val="ListParagraph"/>
        <w:numPr>
          <w:ilvl w:val="0"/>
          <w:numId w:val="7"/>
        </w:numPr>
        <w:ind w:left="3348"/>
        <w:outlineLvl w:val="1"/>
        <w:rPr>
          <w:rStyle w:val="SubtleEmphasis"/>
        </w:rPr>
      </w:pPr>
      <w:bookmarkStart w:id="391" w:name="_Toc9952761"/>
      <w:r w:rsidRPr="005933C4">
        <w:rPr>
          <w:rStyle w:val="SubtleEmphasis"/>
        </w:rPr>
        <w:t xml:space="preserve">Select the </w:t>
      </w:r>
      <w:r>
        <w:rPr>
          <w:rStyle w:val="SubtleEmphasis"/>
        </w:rPr>
        <w:t xml:space="preserve">required </w:t>
      </w:r>
      <w:r w:rsidRPr="005933C4">
        <w:rPr>
          <w:rStyle w:val="SubtleEmphasis"/>
        </w:rPr>
        <w:t>message type.</w:t>
      </w:r>
      <w:bookmarkEnd w:id="391"/>
    </w:p>
    <w:p w:rsidR="00756F7F" w:rsidRPr="005933C4" w:rsidRDefault="00756F7F" w:rsidP="00756F7F">
      <w:pPr>
        <w:pStyle w:val="ListParagraph"/>
        <w:numPr>
          <w:ilvl w:val="0"/>
          <w:numId w:val="7"/>
        </w:numPr>
        <w:ind w:left="3348"/>
        <w:outlineLvl w:val="1"/>
        <w:rPr>
          <w:rStyle w:val="SubtleEmphasis"/>
        </w:rPr>
      </w:pPr>
      <w:bookmarkStart w:id="392" w:name="_Toc9952762"/>
      <w:r>
        <w:rPr>
          <w:rStyle w:val="SubtleEmphasis"/>
        </w:rPr>
        <w:t>Complete</w:t>
      </w:r>
      <w:r w:rsidRPr="005933C4">
        <w:rPr>
          <w:rStyle w:val="SubtleEmphasis"/>
        </w:rPr>
        <w:t xml:space="preserve"> the mandatory information.</w:t>
      </w:r>
      <w:bookmarkEnd w:id="392"/>
    </w:p>
    <w:p w:rsidR="00756F7F" w:rsidRPr="005933C4" w:rsidRDefault="00756F7F" w:rsidP="00756F7F">
      <w:pPr>
        <w:pStyle w:val="ListParagraph"/>
        <w:numPr>
          <w:ilvl w:val="0"/>
          <w:numId w:val="7"/>
        </w:numPr>
        <w:ind w:left="3348"/>
        <w:outlineLvl w:val="1"/>
        <w:rPr>
          <w:rStyle w:val="SubtleEmphasis"/>
        </w:rPr>
      </w:pPr>
      <w:bookmarkStart w:id="393" w:name="_Toc9952763"/>
      <w:r w:rsidRPr="005933C4">
        <w:rPr>
          <w:rStyle w:val="SubtleEmphasis"/>
        </w:rPr>
        <w:t>Validate the message as per the standard.</w:t>
      </w:r>
      <w:bookmarkEnd w:id="393"/>
    </w:p>
    <w:p w:rsidR="00756F7F" w:rsidRPr="005933C4" w:rsidRDefault="00756F7F" w:rsidP="00756F7F">
      <w:pPr>
        <w:pStyle w:val="ListParagraph"/>
        <w:numPr>
          <w:ilvl w:val="0"/>
          <w:numId w:val="7"/>
        </w:numPr>
        <w:ind w:left="3348"/>
        <w:outlineLvl w:val="1"/>
        <w:rPr>
          <w:rStyle w:val="SubtleEmphasis"/>
        </w:rPr>
      </w:pPr>
      <w:bookmarkStart w:id="394" w:name="_Toc9952764"/>
      <w:r w:rsidRPr="005933C4">
        <w:rPr>
          <w:rStyle w:val="SubtleEmphasis"/>
        </w:rPr>
        <w:t>Generate output file</w:t>
      </w:r>
      <w:r>
        <w:rPr>
          <w:rStyle w:val="SubtleEmphasis"/>
        </w:rPr>
        <w:t>/message</w:t>
      </w:r>
      <w:bookmarkEnd w:id="394"/>
    </w:p>
    <w:p w:rsidR="00756F7F" w:rsidRPr="005933C4" w:rsidRDefault="00756F7F" w:rsidP="00756F7F">
      <w:pPr>
        <w:pStyle w:val="ListParagraph"/>
        <w:ind w:left="2160"/>
        <w:outlineLvl w:val="1"/>
        <w:rPr>
          <w:rStyle w:val="SubtleEmphasis"/>
        </w:rPr>
      </w:pPr>
      <w:bookmarkStart w:id="395" w:name="_Toc9952765"/>
      <w:r w:rsidRPr="005933C4">
        <w:rPr>
          <w:rStyle w:val="SubtleEmphasis"/>
        </w:rPr>
        <w:t>Upload a message</w:t>
      </w:r>
      <w:r>
        <w:rPr>
          <w:rStyle w:val="SubtleEmphasis"/>
        </w:rPr>
        <w:t>(Phase 2)</w:t>
      </w:r>
      <w:r w:rsidRPr="005933C4">
        <w:rPr>
          <w:rStyle w:val="SubtleEmphasis"/>
        </w:rPr>
        <w:t>:-</w:t>
      </w:r>
      <w:bookmarkEnd w:id="395"/>
    </w:p>
    <w:p w:rsidR="00756F7F" w:rsidRPr="005933C4" w:rsidRDefault="00756F7F" w:rsidP="00756F7F">
      <w:pPr>
        <w:pStyle w:val="ListParagraph"/>
        <w:numPr>
          <w:ilvl w:val="0"/>
          <w:numId w:val="10"/>
        </w:numPr>
        <w:ind w:left="3348"/>
        <w:outlineLvl w:val="1"/>
        <w:rPr>
          <w:rStyle w:val="SubtleEmphasis"/>
        </w:rPr>
      </w:pPr>
      <w:bookmarkStart w:id="396" w:name="_Toc9952766"/>
      <w:r w:rsidRPr="005933C4">
        <w:rPr>
          <w:rStyle w:val="SubtleEmphasis"/>
        </w:rPr>
        <w:t>Upload a messa</w:t>
      </w:r>
      <w:r>
        <w:rPr>
          <w:rStyle w:val="SubtleEmphasis"/>
        </w:rPr>
        <w:t>ge in excel/Notepad</w:t>
      </w:r>
      <w:bookmarkEnd w:id="396"/>
    </w:p>
    <w:p w:rsidR="00756F7F" w:rsidRPr="005933C4" w:rsidRDefault="00756F7F" w:rsidP="00756F7F">
      <w:pPr>
        <w:pStyle w:val="ListParagraph"/>
        <w:numPr>
          <w:ilvl w:val="0"/>
          <w:numId w:val="10"/>
        </w:numPr>
        <w:ind w:left="3348"/>
        <w:outlineLvl w:val="1"/>
        <w:rPr>
          <w:rStyle w:val="SubtleEmphasis"/>
        </w:rPr>
      </w:pPr>
      <w:bookmarkStart w:id="397" w:name="_Toc9952767"/>
      <w:r w:rsidRPr="005933C4">
        <w:rPr>
          <w:rStyle w:val="SubtleEmphasis"/>
        </w:rPr>
        <w:t>Validate the message as per the standard.</w:t>
      </w:r>
      <w:bookmarkEnd w:id="397"/>
    </w:p>
    <w:p w:rsidR="00756F7F" w:rsidRPr="005933C4" w:rsidRDefault="00756F7F" w:rsidP="00756F7F">
      <w:pPr>
        <w:pStyle w:val="ListParagraph"/>
        <w:numPr>
          <w:ilvl w:val="0"/>
          <w:numId w:val="10"/>
        </w:numPr>
        <w:ind w:left="3348"/>
        <w:outlineLvl w:val="1"/>
        <w:rPr>
          <w:rStyle w:val="SubtleEmphasis"/>
        </w:rPr>
      </w:pPr>
      <w:bookmarkStart w:id="398" w:name="_Toc9952768"/>
      <w:r w:rsidRPr="005933C4">
        <w:rPr>
          <w:rStyle w:val="SubtleEmphasis"/>
        </w:rPr>
        <w:t>Generate output file</w:t>
      </w:r>
      <w:r>
        <w:rPr>
          <w:rStyle w:val="SubtleEmphasis"/>
        </w:rPr>
        <w:t xml:space="preserve"> If required.</w:t>
      </w:r>
      <w:bookmarkEnd w:id="398"/>
    </w:p>
    <w:p w:rsidR="00756F7F" w:rsidRPr="005933C4" w:rsidRDefault="00756F7F" w:rsidP="00756F7F">
      <w:pPr>
        <w:ind w:left="2160"/>
        <w:outlineLvl w:val="1"/>
        <w:rPr>
          <w:rStyle w:val="SubtleEmphasis"/>
        </w:rPr>
      </w:pPr>
      <w:bookmarkStart w:id="399" w:name="_Toc9952769"/>
      <w:r w:rsidRPr="005933C4">
        <w:rPr>
          <w:rStyle w:val="SubtleEmphasis"/>
        </w:rPr>
        <w:t>Search &amp; retrieve existing message</w:t>
      </w:r>
      <w:r>
        <w:rPr>
          <w:rStyle w:val="SubtleEmphasis"/>
        </w:rPr>
        <w:t>(Phase 1)</w:t>
      </w:r>
      <w:r w:rsidRPr="005933C4">
        <w:rPr>
          <w:rStyle w:val="SubtleEmphasis"/>
        </w:rPr>
        <w:t>:-</w:t>
      </w:r>
      <w:bookmarkEnd w:id="399"/>
    </w:p>
    <w:p w:rsidR="00756F7F" w:rsidRPr="005933C4" w:rsidRDefault="00756F7F" w:rsidP="00756F7F">
      <w:pPr>
        <w:pStyle w:val="ListParagraph"/>
        <w:numPr>
          <w:ilvl w:val="0"/>
          <w:numId w:val="11"/>
        </w:numPr>
        <w:ind w:left="3348"/>
        <w:outlineLvl w:val="1"/>
        <w:rPr>
          <w:rStyle w:val="SubtleEmphasis"/>
        </w:rPr>
      </w:pPr>
      <w:bookmarkStart w:id="400" w:name="_Toc9952770"/>
      <w:r w:rsidRPr="005933C4">
        <w:rPr>
          <w:rStyle w:val="SubtleEmphasis"/>
        </w:rPr>
        <w:t>Search an existing message stored in DB</w:t>
      </w:r>
      <w:bookmarkEnd w:id="400"/>
    </w:p>
    <w:p w:rsidR="00756F7F" w:rsidRPr="005933C4" w:rsidRDefault="00756F7F" w:rsidP="00756F7F">
      <w:pPr>
        <w:pStyle w:val="ListParagraph"/>
        <w:numPr>
          <w:ilvl w:val="0"/>
          <w:numId w:val="11"/>
        </w:numPr>
        <w:ind w:left="3348"/>
        <w:outlineLvl w:val="1"/>
        <w:rPr>
          <w:rStyle w:val="SubtleEmphasis"/>
        </w:rPr>
      </w:pPr>
      <w:bookmarkStart w:id="401" w:name="_Toc9952771"/>
      <w:r w:rsidRPr="005933C4">
        <w:rPr>
          <w:rStyle w:val="SubtleEmphasis"/>
        </w:rPr>
        <w:t>Edit the data if required.</w:t>
      </w:r>
      <w:bookmarkEnd w:id="401"/>
    </w:p>
    <w:p w:rsidR="00756F7F" w:rsidRPr="005933C4" w:rsidRDefault="00756F7F" w:rsidP="00756F7F">
      <w:pPr>
        <w:pStyle w:val="ListParagraph"/>
        <w:numPr>
          <w:ilvl w:val="0"/>
          <w:numId w:val="11"/>
        </w:numPr>
        <w:ind w:left="3348"/>
        <w:outlineLvl w:val="1"/>
        <w:rPr>
          <w:rStyle w:val="SubtleEmphasis"/>
        </w:rPr>
      </w:pPr>
      <w:bookmarkStart w:id="402" w:name="_Toc9952772"/>
      <w:r w:rsidRPr="005933C4">
        <w:rPr>
          <w:rStyle w:val="SubtleEmphasis"/>
        </w:rPr>
        <w:t>Validate the message as per the standard.</w:t>
      </w:r>
      <w:bookmarkEnd w:id="402"/>
    </w:p>
    <w:p w:rsidR="00756F7F" w:rsidRDefault="00756F7F" w:rsidP="00756F7F">
      <w:pPr>
        <w:pStyle w:val="ListParagraph"/>
        <w:numPr>
          <w:ilvl w:val="0"/>
          <w:numId w:val="11"/>
        </w:numPr>
        <w:ind w:left="3348"/>
        <w:outlineLvl w:val="1"/>
        <w:rPr>
          <w:rStyle w:val="SubtleEmphasis"/>
        </w:rPr>
      </w:pPr>
      <w:bookmarkStart w:id="403" w:name="_Toc9952773"/>
      <w:r w:rsidRPr="005933C4">
        <w:rPr>
          <w:rStyle w:val="SubtleEmphasis"/>
        </w:rPr>
        <w:t>Generate output file</w:t>
      </w:r>
      <w:r>
        <w:rPr>
          <w:rStyle w:val="SubtleEmphasis"/>
        </w:rPr>
        <w:t xml:space="preserve"> if required.</w:t>
      </w:r>
      <w:bookmarkEnd w:id="403"/>
    </w:p>
    <w:p w:rsidR="00756F7F" w:rsidRPr="005933C4" w:rsidRDefault="00756F7F" w:rsidP="00756F7F">
      <w:pPr>
        <w:pStyle w:val="ListParagraph"/>
        <w:ind w:left="2160"/>
        <w:outlineLvl w:val="1"/>
        <w:rPr>
          <w:rStyle w:val="SubtleEmphasis"/>
        </w:rPr>
      </w:pPr>
      <w:bookmarkStart w:id="404" w:name="_Toc9952774"/>
      <w:r>
        <w:rPr>
          <w:rStyle w:val="SubtleEmphasis"/>
        </w:rPr>
        <w:t>Provide Ack/Nack(Phase 3)</w:t>
      </w:r>
      <w:r w:rsidRPr="005933C4">
        <w:rPr>
          <w:rStyle w:val="SubtleEmphasis"/>
        </w:rPr>
        <w:t>:-</w:t>
      </w:r>
      <w:bookmarkEnd w:id="404"/>
    </w:p>
    <w:p w:rsidR="00756F7F" w:rsidRPr="005933C4" w:rsidRDefault="00756F7F" w:rsidP="00756F7F">
      <w:pPr>
        <w:pStyle w:val="ListParagraph"/>
        <w:numPr>
          <w:ilvl w:val="0"/>
          <w:numId w:val="34"/>
        </w:numPr>
        <w:outlineLvl w:val="1"/>
        <w:rPr>
          <w:rStyle w:val="SubtleEmphasis"/>
        </w:rPr>
      </w:pPr>
      <w:bookmarkStart w:id="405" w:name="_Toc9952775"/>
      <w:r w:rsidRPr="005933C4">
        <w:rPr>
          <w:rStyle w:val="SubtleEmphasis"/>
        </w:rPr>
        <w:t xml:space="preserve">Upload </w:t>
      </w:r>
      <w:r>
        <w:rPr>
          <w:rStyle w:val="SubtleEmphasis"/>
        </w:rPr>
        <w:t xml:space="preserve">/Create </w:t>
      </w:r>
      <w:r w:rsidRPr="005933C4">
        <w:rPr>
          <w:rStyle w:val="SubtleEmphasis"/>
        </w:rPr>
        <w:t>a messa</w:t>
      </w:r>
      <w:r>
        <w:rPr>
          <w:rStyle w:val="SubtleEmphasis"/>
        </w:rPr>
        <w:t>ge</w:t>
      </w:r>
      <w:bookmarkEnd w:id="405"/>
      <w:r>
        <w:rPr>
          <w:rStyle w:val="SubtleEmphasis"/>
        </w:rPr>
        <w:t xml:space="preserve"> </w:t>
      </w:r>
    </w:p>
    <w:p w:rsidR="00756F7F" w:rsidRPr="005933C4" w:rsidRDefault="00756F7F" w:rsidP="00756F7F">
      <w:pPr>
        <w:pStyle w:val="ListParagraph"/>
        <w:numPr>
          <w:ilvl w:val="0"/>
          <w:numId w:val="34"/>
        </w:numPr>
        <w:outlineLvl w:val="1"/>
        <w:rPr>
          <w:rStyle w:val="SubtleEmphasis"/>
        </w:rPr>
      </w:pPr>
      <w:bookmarkStart w:id="406" w:name="_Toc9952776"/>
      <w:r w:rsidRPr="005933C4">
        <w:rPr>
          <w:rStyle w:val="SubtleEmphasis"/>
        </w:rPr>
        <w:t>Validate the message as per the standard.</w:t>
      </w:r>
      <w:bookmarkEnd w:id="406"/>
    </w:p>
    <w:p w:rsidR="00756F7F" w:rsidRDefault="00756F7F" w:rsidP="00756F7F">
      <w:pPr>
        <w:pStyle w:val="ListParagraph"/>
        <w:numPr>
          <w:ilvl w:val="0"/>
          <w:numId w:val="34"/>
        </w:numPr>
        <w:outlineLvl w:val="1"/>
        <w:rPr>
          <w:rStyle w:val="SubtleEmphasis"/>
        </w:rPr>
      </w:pPr>
      <w:bookmarkStart w:id="407" w:name="_Toc9952777"/>
      <w:r w:rsidRPr="005933C4">
        <w:rPr>
          <w:rStyle w:val="SubtleEmphasis"/>
        </w:rPr>
        <w:t>Generate output file</w:t>
      </w:r>
      <w:r>
        <w:rPr>
          <w:rStyle w:val="SubtleEmphasis"/>
        </w:rPr>
        <w:t xml:space="preserve"> If required.</w:t>
      </w:r>
      <w:bookmarkEnd w:id="407"/>
    </w:p>
    <w:p w:rsidR="00756F7F" w:rsidRPr="005933C4" w:rsidRDefault="00756F7F" w:rsidP="00756F7F">
      <w:pPr>
        <w:pStyle w:val="ListParagraph"/>
        <w:numPr>
          <w:ilvl w:val="0"/>
          <w:numId w:val="34"/>
        </w:numPr>
        <w:outlineLvl w:val="1"/>
        <w:rPr>
          <w:rStyle w:val="SubtleEmphasis"/>
        </w:rPr>
      </w:pPr>
      <w:bookmarkStart w:id="408" w:name="_Toc9952778"/>
      <w:r>
        <w:rPr>
          <w:rStyle w:val="SubtleEmphasis"/>
        </w:rPr>
        <w:t>Provide Ack/Nack as per network standards.</w:t>
      </w:r>
      <w:bookmarkEnd w:id="408"/>
    </w:p>
    <w:p w:rsidR="00756F7F" w:rsidRPr="0082123A" w:rsidRDefault="00756F7F" w:rsidP="00756F7F">
      <w:pPr>
        <w:pStyle w:val="ListParagraph"/>
        <w:ind w:left="2628"/>
        <w:outlineLvl w:val="1"/>
        <w:rPr>
          <w:rStyle w:val="Emphasis"/>
        </w:rPr>
      </w:pPr>
    </w:p>
    <w:p w:rsidR="00756F7F" w:rsidRPr="004B1778" w:rsidRDefault="00756F7F" w:rsidP="00756F7F">
      <w:pPr>
        <w:pStyle w:val="ListParagraph"/>
        <w:numPr>
          <w:ilvl w:val="0"/>
          <w:numId w:val="4"/>
        </w:numPr>
        <w:outlineLvl w:val="0"/>
      </w:pPr>
      <w:bookmarkStart w:id="409" w:name="_Toc9952779"/>
      <w:r>
        <w:rPr>
          <w:rFonts w:ascii="Arial" w:hAnsi="Arial" w:cs="Arial"/>
          <w:b/>
          <w:bCs/>
          <w:color w:val="222222"/>
          <w:sz w:val="25"/>
          <w:szCs w:val="25"/>
        </w:rPr>
        <w:t>Scope of the tool for  Phase-1:</w:t>
      </w:r>
      <w:bookmarkEnd w:id="409"/>
    </w:p>
    <w:p w:rsidR="00756F7F" w:rsidRPr="005933C4" w:rsidRDefault="00756F7F" w:rsidP="00756F7F">
      <w:pPr>
        <w:pStyle w:val="ListParagraph"/>
        <w:numPr>
          <w:ilvl w:val="0"/>
          <w:numId w:val="12"/>
        </w:numPr>
        <w:outlineLvl w:val="0"/>
        <w:rPr>
          <w:rStyle w:val="SubtleEmphasis"/>
        </w:rPr>
      </w:pPr>
      <w:bookmarkStart w:id="410" w:name="_Toc9952780"/>
      <w:r w:rsidRPr="005933C4">
        <w:rPr>
          <w:rStyle w:val="SubtleEmphasis"/>
        </w:rPr>
        <w:t>creation of Message.</w:t>
      </w:r>
      <w:bookmarkEnd w:id="410"/>
    </w:p>
    <w:p w:rsidR="00756F7F" w:rsidRPr="005933C4" w:rsidRDefault="00756F7F" w:rsidP="00756F7F">
      <w:pPr>
        <w:pStyle w:val="ListParagraph"/>
        <w:numPr>
          <w:ilvl w:val="0"/>
          <w:numId w:val="12"/>
        </w:numPr>
        <w:outlineLvl w:val="0"/>
        <w:rPr>
          <w:rStyle w:val="SubtleEmphasis"/>
        </w:rPr>
      </w:pPr>
      <w:bookmarkStart w:id="411" w:name="_Toc9952781"/>
      <w:r w:rsidRPr="005933C4">
        <w:rPr>
          <w:rStyle w:val="SubtleEmphasis"/>
        </w:rPr>
        <w:t>Retrieve existing message from DB.</w:t>
      </w:r>
      <w:bookmarkEnd w:id="411"/>
    </w:p>
    <w:p w:rsidR="00756F7F" w:rsidRDefault="00756F7F" w:rsidP="00756F7F">
      <w:pPr>
        <w:pStyle w:val="ListParagraph"/>
        <w:outlineLvl w:val="0"/>
      </w:pPr>
    </w:p>
    <w:p w:rsidR="00756F7F" w:rsidRPr="004B1778" w:rsidRDefault="00756F7F" w:rsidP="00756F7F">
      <w:pPr>
        <w:pStyle w:val="ListParagraph"/>
        <w:numPr>
          <w:ilvl w:val="0"/>
          <w:numId w:val="4"/>
        </w:numPr>
        <w:outlineLvl w:val="0"/>
        <w:rPr>
          <w:rFonts w:ascii="Arial" w:hAnsi="Arial" w:cs="Arial"/>
          <w:b/>
          <w:bCs/>
          <w:color w:val="222222"/>
          <w:sz w:val="25"/>
          <w:szCs w:val="25"/>
        </w:rPr>
      </w:pPr>
      <w:bookmarkStart w:id="412" w:name="_Toc9952782"/>
      <w:r w:rsidRPr="004B1778">
        <w:rPr>
          <w:rFonts w:ascii="Arial" w:hAnsi="Arial" w:cs="Arial"/>
          <w:b/>
          <w:bCs/>
          <w:color w:val="222222"/>
          <w:sz w:val="25"/>
          <w:szCs w:val="25"/>
        </w:rPr>
        <w:t>Out of Scope</w:t>
      </w:r>
      <w:r>
        <w:rPr>
          <w:rFonts w:ascii="Arial" w:hAnsi="Arial" w:cs="Arial"/>
          <w:b/>
          <w:bCs/>
          <w:color w:val="222222"/>
          <w:sz w:val="25"/>
          <w:szCs w:val="25"/>
        </w:rPr>
        <w:t xml:space="preserve"> for Phase 1</w:t>
      </w:r>
      <w:bookmarkEnd w:id="412"/>
    </w:p>
    <w:p w:rsidR="00756F7F" w:rsidRPr="005933C4" w:rsidRDefault="00756F7F" w:rsidP="00756F7F">
      <w:pPr>
        <w:pStyle w:val="ListParagraph"/>
        <w:numPr>
          <w:ilvl w:val="0"/>
          <w:numId w:val="13"/>
        </w:numPr>
        <w:outlineLvl w:val="0"/>
        <w:rPr>
          <w:rStyle w:val="SubtleEmphasis"/>
        </w:rPr>
      </w:pPr>
      <w:bookmarkStart w:id="413" w:name="_Toc9952783"/>
      <w:r w:rsidRPr="005933C4">
        <w:rPr>
          <w:rStyle w:val="SubtleEmphasis"/>
        </w:rPr>
        <w:t>Message injection in MQ or other external tool.</w:t>
      </w:r>
      <w:bookmarkEnd w:id="413"/>
    </w:p>
    <w:p w:rsidR="00756F7F" w:rsidRPr="005933C4" w:rsidRDefault="00756F7F" w:rsidP="00756F7F">
      <w:pPr>
        <w:pStyle w:val="ListParagraph"/>
        <w:numPr>
          <w:ilvl w:val="0"/>
          <w:numId w:val="13"/>
        </w:numPr>
        <w:outlineLvl w:val="0"/>
        <w:rPr>
          <w:rStyle w:val="SubtleEmphasis"/>
        </w:rPr>
      </w:pPr>
      <w:bookmarkStart w:id="414" w:name="_Toc9952784"/>
      <w:r w:rsidRPr="005933C4">
        <w:rPr>
          <w:rStyle w:val="SubtleEmphasis"/>
        </w:rPr>
        <w:t>Automatic Validation of Payment application file and providing ACK/NACK services.</w:t>
      </w:r>
      <w:bookmarkEnd w:id="414"/>
      <w:r w:rsidRPr="005933C4">
        <w:rPr>
          <w:rStyle w:val="SubtleEmphasis"/>
        </w:rPr>
        <w:t xml:space="preserve"> </w:t>
      </w:r>
    </w:p>
    <w:p w:rsidR="00756F7F" w:rsidDel="00B72F3B" w:rsidRDefault="00756F7F" w:rsidP="00552C5D">
      <w:pPr>
        <w:pStyle w:val="ListParagraph"/>
        <w:ind w:left="435"/>
        <w:outlineLvl w:val="0"/>
        <w:rPr>
          <w:del w:id="415" w:author="Raajesh Rajamani" w:date="2019-05-28T16:14:00Z"/>
          <w:b/>
        </w:rPr>
      </w:pPr>
    </w:p>
    <w:p w:rsidR="00B12270" w:rsidDel="00B72F3B" w:rsidRDefault="00B12270" w:rsidP="00B12270">
      <w:pPr>
        <w:pStyle w:val="ListParagraph"/>
        <w:ind w:left="360"/>
        <w:rPr>
          <w:del w:id="416" w:author="Raajesh Rajamani" w:date="2019-05-28T16:14:00Z"/>
          <w:b/>
        </w:rPr>
      </w:pPr>
    </w:p>
    <w:p w:rsidR="000F71F5" w:rsidRPr="005933C4" w:rsidDel="00B72F3B" w:rsidRDefault="000F71F5" w:rsidP="00FB5977">
      <w:pPr>
        <w:pStyle w:val="ListParagraph"/>
        <w:numPr>
          <w:ilvl w:val="0"/>
          <w:numId w:val="13"/>
        </w:numPr>
        <w:outlineLvl w:val="0"/>
        <w:rPr>
          <w:del w:id="417" w:author="Raajesh Rajamani" w:date="2019-05-28T16:14:00Z"/>
          <w:rStyle w:val="SubtleEmphasis"/>
        </w:rPr>
      </w:pPr>
      <w:bookmarkStart w:id="418" w:name="_Toc9513845"/>
      <w:bookmarkStart w:id="419" w:name="_Toc9515136"/>
      <w:bookmarkStart w:id="420" w:name="_Toc9875576"/>
      <w:bookmarkStart w:id="421" w:name="_Toc9952549"/>
      <w:bookmarkStart w:id="422" w:name="_Toc9952785"/>
      <w:del w:id="423" w:author="Raajesh Rajamani" w:date="2019-05-28T16:14:00Z">
        <w:r w:rsidRPr="005933C4" w:rsidDel="00B72F3B">
          <w:rPr>
            <w:rStyle w:val="SubtleEmphasis"/>
          </w:rPr>
          <w:delText>.</w:delText>
        </w:r>
        <w:bookmarkEnd w:id="418"/>
        <w:bookmarkEnd w:id="419"/>
        <w:bookmarkEnd w:id="420"/>
        <w:bookmarkEnd w:id="421"/>
        <w:bookmarkEnd w:id="422"/>
        <w:r w:rsidRPr="005933C4" w:rsidDel="00B72F3B">
          <w:rPr>
            <w:rStyle w:val="SubtleEmphasis"/>
          </w:rPr>
          <w:delText xml:space="preserve"> </w:delText>
        </w:r>
      </w:del>
    </w:p>
    <w:p w:rsidR="000F71F5" w:rsidRPr="0082123A" w:rsidRDefault="000F71F5" w:rsidP="000F71F5">
      <w:pPr>
        <w:pStyle w:val="ListParagraph"/>
        <w:outlineLvl w:val="0"/>
        <w:rPr>
          <w:rStyle w:val="SubtleEmphasis"/>
        </w:rPr>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C4281" w:rsidRDefault="00EC4281" w:rsidP="000F71F5">
      <w:pPr>
        <w:pStyle w:val="ListParagraph"/>
        <w:outlineLvl w:val="0"/>
      </w:pPr>
    </w:p>
    <w:p w:rsidR="00E145AB" w:rsidRDefault="00E145AB" w:rsidP="00E145AB">
      <w:pPr>
        <w:pStyle w:val="ListParagraph"/>
        <w:numPr>
          <w:ilvl w:val="0"/>
          <w:numId w:val="4"/>
        </w:numPr>
        <w:outlineLvl w:val="0"/>
        <w:rPr>
          <w:b/>
        </w:rPr>
      </w:pPr>
      <w:bookmarkStart w:id="424" w:name="_Toc9952786"/>
      <w:r>
        <w:rPr>
          <w:b/>
        </w:rPr>
        <w:t>Expected Configuration of the tool</w:t>
      </w:r>
      <w:bookmarkEnd w:id="424"/>
    </w:p>
    <w:p w:rsidR="00E145AB" w:rsidRDefault="00E145AB" w:rsidP="00552C5D">
      <w:pPr>
        <w:numPr>
          <w:ilvl w:val="0"/>
          <w:numId w:val="37"/>
        </w:numPr>
        <w:spacing w:after="0" w:line="240" w:lineRule="auto"/>
        <w:rPr>
          <w:rFonts w:eastAsia="Times New Roman"/>
        </w:rPr>
      </w:pPr>
      <w:r>
        <w:rPr>
          <w:rFonts w:eastAsia="Times New Roman"/>
        </w:rPr>
        <w:t>The toll is expected to cater to all ISO 20022 message formats , in effect the tool should have a repository of all the tags pertaining to ISO 20022 built in.</w:t>
      </w:r>
    </w:p>
    <w:p w:rsidR="00E145AB" w:rsidRDefault="00E145AB" w:rsidP="00552C5D">
      <w:pPr>
        <w:numPr>
          <w:ilvl w:val="0"/>
          <w:numId w:val="37"/>
        </w:numPr>
        <w:spacing w:after="0" w:line="240" w:lineRule="auto"/>
        <w:rPr>
          <w:rFonts w:eastAsia="Times New Roman"/>
        </w:rPr>
      </w:pPr>
      <w:r>
        <w:rPr>
          <w:rFonts w:eastAsia="Times New Roman"/>
        </w:rPr>
        <w:t xml:space="preserve">The tool would  be provided the latest XSD files for the different formats of the message(Pain or Pacs or Camt) for making it understand the different message types involves and ineffect to map the map the tags from the built in repository to the varius message formats. </w:t>
      </w:r>
    </w:p>
    <w:p w:rsidR="00E145AB" w:rsidRDefault="00251DB5" w:rsidP="00552C5D">
      <w:pPr>
        <w:numPr>
          <w:ilvl w:val="0"/>
          <w:numId w:val="37"/>
        </w:numPr>
        <w:spacing w:after="0" w:line="240" w:lineRule="auto"/>
        <w:rPr>
          <w:rFonts w:eastAsia="Times New Roman"/>
        </w:rPr>
      </w:pPr>
      <w:r>
        <w:rPr>
          <w:rFonts w:eastAsia="Times New Roman"/>
        </w:rPr>
        <w:t xml:space="preserve">The tool would alsoo be provided with the </w:t>
      </w:r>
      <w:r w:rsidR="00E145AB">
        <w:rPr>
          <w:rFonts w:eastAsia="Times New Roman"/>
        </w:rPr>
        <w:t xml:space="preserve"> individual ISO tag to front end field mapping (like for example &lt;DbtrAcct&gt;&lt;Id&gt;&lt;IBAN&gt; to Debtor Account number field).</w:t>
      </w:r>
    </w:p>
    <w:p w:rsidR="00E145AB" w:rsidRDefault="00251DB5" w:rsidP="00552C5D">
      <w:pPr>
        <w:numPr>
          <w:ilvl w:val="0"/>
          <w:numId w:val="37"/>
        </w:numPr>
        <w:spacing w:after="0" w:line="240" w:lineRule="auto"/>
        <w:rPr>
          <w:rFonts w:eastAsia="Times New Roman"/>
        </w:rPr>
      </w:pPr>
      <w:r>
        <w:rPr>
          <w:rFonts w:eastAsia="Times New Roman"/>
        </w:rPr>
        <w:t>We may extend the tool to cater to the conversion of SWIFT MT’s to ISO 20022 based on the above points.</w:t>
      </w:r>
    </w:p>
    <w:p w:rsidR="00251DB5" w:rsidRDefault="00251DB5" w:rsidP="00552C5D">
      <w:pPr>
        <w:spacing w:after="0" w:line="240" w:lineRule="auto"/>
        <w:rPr>
          <w:rFonts w:eastAsia="Times New Roman"/>
        </w:rPr>
      </w:pPr>
    </w:p>
    <w:p w:rsidR="00251DB5" w:rsidRDefault="00251DB5" w:rsidP="00552C5D">
      <w:pPr>
        <w:spacing w:after="0" w:line="240" w:lineRule="auto"/>
        <w:rPr>
          <w:rFonts w:eastAsia="Times New Roman"/>
        </w:rPr>
      </w:pPr>
      <w:r>
        <w:rPr>
          <w:rFonts w:eastAsia="Times New Roman"/>
        </w:rPr>
        <w:t xml:space="preserve">The mapping and in turn the selection process of messages to generate a valid message is given below </w:t>
      </w:r>
    </w:p>
    <w:p w:rsidR="00251DB5" w:rsidRDefault="00251DB5" w:rsidP="00552C5D">
      <w:pPr>
        <w:spacing w:after="0" w:line="240" w:lineRule="auto"/>
        <w:rPr>
          <w:rFonts w:eastAsia="Times New Roman"/>
        </w:rPr>
      </w:pPr>
    </w:p>
    <w:p w:rsidR="00251DB5" w:rsidRDefault="00251DB5" w:rsidP="00552C5D">
      <w:pPr>
        <w:spacing w:after="0" w:line="240" w:lineRule="auto"/>
        <w:rPr>
          <w:rFonts w:eastAsia="Times New Roman"/>
        </w:rPr>
      </w:pPr>
      <w:r>
        <w:rPr>
          <w:rFonts w:ascii="Helvetica" w:hAnsi="Helvetica" w:cs="Times New Roman"/>
          <w:noProof/>
          <w:color w:val="000000"/>
          <w:sz w:val="2"/>
          <w:szCs w:val="2"/>
          <w:lang w:val="en-GB" w:eastAsia="en-GB" w:bidi="hi-IN"/>
        </w:rPr>
        <w:drawing>
          <wp:inline distT="0" distB="0" distL="0" distR="0" wp14:anchorId="250BE106" wp14:editId="5EC59BD0">
            <wp:extent cx="5943600" cy="1444582"/>
            <wp:effectExtent l="0" t="0" r="0" b="3810"/>
            <wp:docPr id="9" name="Picture 9" descr="cid:image001.png@01D514BF.E5E1B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514BF.E5E1B0A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1444582"/>
                    </a:xfrm>
                    <a:prstGeom prst="rect">
                      <a:avLst/>
                    </a:prstGeom>
                    <a:noFill/>
                    <a:ln>
                      <a:noFill/>
                    </a:ln>
                  </pic:spPr>
                </pic:pic>
              </a:graphicData>
            </a:graphic>
          </wp:inline>
        </w:drawing>
      </w:r>
    </w:p>
    <w:p w:rsidR="00E145AB" w:rsidRDefault="00E145AB" w:rsidP="00552C5D">
      <w:pPr>
        <w:pStyle w:val="ListParagraph"/>
        <w:ind w:left="435"/>
        <w:outlineLvl w:val="0"/>
        <w:rPr>
          <w:b/>
        </w:rPr>
      </w:pPr>
    </w:p>
    <w:p w:rsidR="009B6CEC" w:rsidRDefault="009B6CEC" w:rsidP="00FB5977">
      <w:pPr>
        <w:pStyle w:val="ListParagraph"/>
        <w:numPr>
          <w:ilvl w:val="0"/>
          <w:numId w:val="4"/>
        </w:numPr>
        <w:outlineLvl w:val="0"/>
        <w:rPr>
          <w:b/>
        </w:rPr>
      </w:pPr>
      <w:bookmarkStart w:id="425" w:name="_Toc9952787"/>
      <w:r>
        <w:rPr>
          <w:b/>
        </w:rPr>
        <w:t>Flow Diagram</w:t>
      </w:r>
      <w:bookmarkEnd w:id="425"/>
    </w:p>
    <w:p w:rsidR="00251DB5" w:rsidRPr="00251DB5" w:rsidRDefault="00251DB5" w:rsidP="00251DB5">
      <w:pPr>
        <w:pStyle w:val="ListParagraph"/>
        <w:numPr>
          <w:ilvl w:val="0"/>
          <w:numId w:val="9"/>
        </w:numPr>
        <w:outlineLvl w:val="0"/>
        <w:rPr>
          <w:b/>
          <w:vanish/>
        </w:rPr>
      </w:pPr>
      <w:bookmarkStart w:id="426" w:name="_Toc9952552"/>
      <w:bookmarkStart w:id="427" w:name="_Toc9952788"/>
      <w:bookmarkStart w:id="428" w:name="_Toc9875578"/>
      <w:bookmarkEnd w:id="426"/>
      <w:bookmarkEnd w:id="427"/>
    </w:p>
    <w:p w:rsidR="00251DB5" w:rsidRPr="00251DB5" w:rsidRDefault="00251DB5" w:rsidP="00251DB5">
      <w:pPr>
        <w:pStyle w:val="ListParagraph"/>
        <w:numPr>
          <w:ilvl w:val="0"/>
          <w:numId w:val="9"/>
        </w:numPr>
        <w:outlineLvl w:val="0"/>
        <w:rPr>
          <w:b/>
          <w:vanish/>
        </w:rPr>
      </w:pPr>
      <w:bookmarkStart w:id="429" w:name="_Toc9952553"/>
      <w:bookmarkStart w:id="430" w:name="_Toc9952789"/>
      <w:bookmarkEnd w:id="429"/>
      <w:bookmarkEnd w:id="430"/>
    </w:p>
    <w:p w:rsidR="00251DB5" w:rsidRPr="00251DB5" w:rsidRDefault="00251DB5" w:rsidP="00251DB5">
      <w:pPr>
        <w:pStyle w:val="ListParagraph"/>
        <w:numPr>
          <w:ilvl w:val="0"/>
          <w:numId w:val="9"/>
        </w:numPr>
        <w:outlineLvl w:val="0"/>
        <w:rPr>
          <w:b/>
          <w:vanish/>
        </w:rPr>
      </w:pPr>
      <w:bookmarkStart w:id="431" w:name="_Toc9952554"/>
      <w:bookmarkStart w:id="432" w:name="_Toc9952790"/>
      <w:bookmarkEnd w:id="431"/>
      <w:bookmarkEnd w:id="432"/>
    </w:p>
    <w:p w:rsidR="00251DB5" w:rsidRPr="00251DB5" w:rsidRDefault="00251DB5" w:rsidP="00251DB5">
      <w:pPr>
        <w:pStyle w:val="ListParagraph"/>
        <w:numPr>
          <w:ilvl w:val="0"/>
          <w:numId w:val="9"/>
        </w:numPr>
        <w:outlineLvl w:val="0"/>
        <w:rPr>
          <w:b/>
          <w:vanish/>
        </w:rPr>
      </w:pPr>
      <w:bookmarkStart w:id="433" w:name="_Toc9952555"/>
      <w:bookmarkStart w:id="434" w:name="_Toc9952791"/>
      <w:bookmarkEnd w:id="433"/>
      <w:bookmarkEnd w:id="434"/>
    </w:p>
    <w:p w:rsidR="00251DB5" w:rsidRPr="00251DB5" w:rsidRDefault="00251DB5" w:rsidP="00251DB5">
      <w:pPr>
        <w:pStyle w:val="ListParagraph"/>
        <w:numPr>
          <w:ilvl w:val="0"/>
          <w:numId w:val="9"/>
        </w:numPr>
        <w:outlineLvl w:val="0"/>
        <w:rPr>
          <w:b/>
          <w:vanish/>
        </w:rPr>
      </w:pPr>
      <w:bookmarkStart w:id="435" w:name="_Toc9952556"/>
      <w:bookmarkStart w:id="436" w:name="_Toc9952792"/>
      <w:bookmarkEnd w:id="435"/>
      <w:bookmarkEnd w:id="436"/>
    </w:p>
    <w:p w:rsidR="00251DB5" w:rsidRPr="00251DB5" w:rsidRDefault="00251DB5" w:rsidP="00251DB5">
      <w:pPr>
        <w:pStyle w:val="ListParagraph"/>
        <w:numPr>
          <w:ilvl w:val="0"/>
          <w:numId w:val="9"/>
        </w:numPr>
        <w:outlineLvl w:val="0"/>
        <w:rPr>
          <w:b/>
          <w:vanish/>
        </w:rPr>
      </w:pPr>
      <w:bookmarkStart w:id="437" w:name="_Toc9952557"/>
      <w:bookmarkStart w:id="438" w:name="_Toc9952793"/>
      <w:bookmarkEnd w:id="437"/>
      <w:bookmarkEnd w:id="438"/>
    </w:p>
    <w:p w:rsidR="00251DB5" w:rsidRPr="00251DB5" w:rsidRDefault="00251DB5" w:rsidP="00251DB5">
      <w:pPr>
        <w:pStyle w:val="ListParagraph"/>
        <w:numPr>
          <w:ilvl w:val="0"/>
          <w:numId w:val="9"/>
        </w:numPr>
        <w:outlineLvl w:val="0"/>
        <w:rPr>
          <w:b/>
          <w:vanish/>
        </w:rPr>
      </w:pPr>
      <w:bookmarkStart w:id="439" w:name="_Toc9952558"/>
      <w:bookmarkStart w:id="440" w:name="_Toc9952794"/>
      <w:bookmarkEnd w:id="439"/>
      <w:bookmarkEnd w:id="440"/>
    </w:p>
    <w:p w:rsidR="004B1778" w:rsidRDefault="00CF38E2" w:rsidP="00251DB5">
      <w:pPr>
        <w:pStyle w:val="ListParagraph"/>
        <w:numPr>
          <w:ilvl w:val="1"/>
          <w:numId w:val="9"/>
        </w:numPr>
        <w:outlineLvl w:val="0"/>
        <w:rPr>
          <w:b/>
        </w:rPr>
      </w:pPr>
      <w:bookmarkStart w:id="441" w:name="_Toc9952795"/>
      <w:r w:rsidRPr="00CF38E2">
        <w:rPr>
          <w:b/>
        </w:rPr>
        <w:t>Message Generation Flow</w:t>
      </w:r>
      <w:r w:rsidR="00637796">
        <w:rPr>
          <w:b/>
        </w:rPr>
        <w:t>.</w:t>
      </w:r>
      <w:bookmarkEnd w:id="428"/>
      <w:bookmarkEnd w:id="441"/>
    </w:p>
    <w:p w:rsidR="00105EC8" w:rsidRPr="005933C4" w:rsidRDefault="00105EC8" w:rsidP="00105EC8">
      <w:pPr>
        <w:pStyle w:val="ListParagraph"/>
        <w:ind w:left="1440"/>
        <w:outlineLvl w:val="0"/>
        <w:rPr>
          <w:rStyle w:val="SubtleEmphasis"/>
        </w:rPr>
      </w:pPr>
      <w:bookmarkStart w:id="442" w:name="_Toc9513848"/>
      <w:bookmarkStart w:id="443" w:name="_Toc9515139"/>
      <w:bookmarkStart w:id="444" w:name="_Toc9875579"/>
      <w:bookmarkStart w:id="445" w:name="_Toc9952796"/>
      <w:r w:rsidRPr="005933C4">
        <w:rPr>
          <w:rStyle w:val="SubtleEmphasis"/>
        </w:rPr>
        <w:t>User  generate</w:t>
      </w:r>
      <w:r w:rsidR="00251DB5">
        <w:rPr>
          <w:rStyle w:val="SubtleEmphasis"/>
        </w:rPr>
        <w:t>’s</w:t>
      </w:r>
      <w:r w:rsidRPr="005933C4">
        <w:rPr>
          <w:rStyle w:val="SubtleEmphasis"/>
        </w:rPr>
        <w:t xml:space="preserve"> a new message from the tool and initiate the message in the application. Example Pain.008 generated from tool and inject in application for testing.</w:t>
      </w:r>
      <w:bookmarkEnd w:id="442"/>
      <w:bookmarkEnd w:id="443"/>
      <w:bookmarkEnd w:id="444"/>
      <w:bookmarkEnd w:id="445"/>
    </w:p>
    <w:p w:rsidR="00EC4281" w:rsidRDefault="00EC4281" w:rsidP="002A055E">
      <w:pPr>
        <w:pStyle w:val="Subtitle"/>
      </w:pPr>
    </w:p>
    <w:p w:rsidR="00105EC8" w:rsidRDefault="000962BF" w:rsidP="00105EC8">
      <w:pPr>
        <w:pStyle w:val="ListParagraph"/>
        <w:ind w:left="435"/>
        <w:outlineLvl w:val="0"/>
        <w:rPr>
          <w:b/>
        </w:rPr>
      </w:pPr>
      <w:bookmarkStart w:id="446" w:name="_Toc9875580"/>
      <w:bookmarkStart w:id="447" w:name="_Toc9952797"/>
      <w:r>
        <w:rPr>
          <w:b/>
          <w:noProof/>
          <w:lang w:val="en-GB" w:eastAsia="en-GB" w:bidi="hi-IN"/>
        </w:rPr>
        <w:drawing>
          <wp:inline distT="0" distB="0" distL="0" distR="0" wp14:anchorId="181EFB56" wp14:editId="1BFAE4FD">
            <wp:extent cx="6677025" cy="528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7025" cy="5286375"/>
                    </a:xfrm>
                    <a:prstGeom prst="rect">
                      <a:avLst/>
                    </a:prstGeom>
                    <a:noFill/>
                    <a:ln>
                      <a:noFill/>
                    </a:ln>
                  </pic:spPr>
                </pic:pic>
              </a:graphicData>
            </a:graphic>
          </wp:inline>
        </w:drawing>
      </w:r>
      <w:bookmarkEnd w:id="446"/>
      <w:bookmarkEnd w:id="447"/>
    </w:p>
    <w:p w:rsidR="00637796" w:rsidRDefault="00637796" w:rsidP="009B6CEC">
      <w:pPr>
        <w:pStyle w:val="ListParagraph"/>
        <w:numPr>
          <w:ilvl w:val="1"/>
          <w:numId w:val="9"/>
        </w:numPr>
        <w:outlineLvl w:val="0"/>
        <w:rPr>
          <w:b/>
        </w:rPr>
      </w:pPr>
      <w:bookmarkStart w:id="448" w:name="_Toc9875581"/>
      <w:bookmarkStart w:id="449" w:name="_Toc9952798"/>
      <w:r w:rsidRPr="00637796">
        <w:rPr>
          <w:b/>
        </w:rPr>
        <w:t>Message Validation Flow</w:t>
      </w:r>
      <w:bookmarkEnd w:id="448"/>
      <w:r w:rsidR="00251DB5">
        <w:rPr>
          <w:b/>
        </w:rPr>
        <w:t xml:space="preserve"> (Phase 2)</w:t>
      </w:r>
      <w:bookmarkEnd w:id="449"/>
    </w:p>
    <w:p w:rsidR="00105EC8" w:rsidRPr="005933C4" w:rsidRDefault="00105EC8" w:rsidP="00105EC8">
      <w:pPr>
        <w:pStyle w:val="ListParagraph"/>
        <w:ind w:left="1440"/>
        <w:outlineLvl w:val="0"/>
        <w:rPr>
          <w:rStyle w:val="SubtleEmphasis"/>
        </w:rPr>
      </w:pPr>
      <w:bookmarkStart w:id="450" w:name="_Toc9513850"/>
      <w:bookmarkStart w:id="451" w:name="_Toc9515141"/>
      <w:bookmarkStart w:id="452" w:name="_Toc9875582"/>
      <w:bookmarkStart w:id="453" w:name="_Toc9952799"/>
      <w:r w:rsidRPr="005933C4">
        <w:rPr>
          <w:rStyle w:val="SubtleEmphasis"/>
        </w:rPr>
        <w:t>User  upload</w:t>
      </w:r>
      <w:r w:rsidR="00251DB5">
        <w:rPr>
          <w:rStyle w:val="SubtleEmphasis"/>
        </w:rPr>
        <w:t>’s</w:t>
      </w:r>
      <w:r w:rsidRPr="005933C4">
        <w:rPr>
          <w:rStyle w:val="SubtleEmphasis"/>
        </w:rPr>
        <w:t xml:space="preserve"> an outgoing message generated by Banking application and validate the message as per the standard. Example, Outgoing PACS.003.001.003 generated by payment application will be validated by the tool as per the standard.</w:t>
      </w:r>
      <w:bookmarkEnd w:id="450"/>
      <w:bookmarkEnd w:id="451"/>
      <w:bookmarkEnd w:id="452"/>
      <w:bookmarkEnd w:id="453"/>
      <w:r w:rsidRPr="005933C4">
        <w:rPr>
          <w:rStyle w:val="SubtleEmphasis"/>
        </w:rPr>
        <w:t xml:space="preserve"> </w:t>
      </w:r>
    </w:p>
    <w:p w:rsidR="00637796" w:rsidRDefault="00637796" w:rsidP="002A055E">
      <w:pPr>
        <w:pStyle w:val="Subtitle"/>
      </w:pPr>
    </w:p>
    <w:p w:rsidR="000962BF" w:rsidRDefault="000962BF" w:rsidP="00C53E64">
      <w:pPr>
        <w:pStyle w:val="ListParagraph"/>
        <w:ind w:left="1211"/>
        <w:outlineLvl w:val="0"/>
        <w:rPr>
          <w:ins w:id="454" w:author="Raajesh Rajamani" w:date="2019-05-28T16:12:00Z"/>
          <w:b/>
        </w:rPr>
      </w:pPr>
      <w:bookmarkStart w:id="455" w:name="_Toc9875583"/>
      <w:bookmarkStart w:id="456" w:name="_Toc9952800"/>
      <w:r>
        <w:rPr>
          <w:b/>
          <w:noProof/>
          <w:lang w:val="en-GB" w:eastAsia="en-GB" w:bidi="hi-IN"/>
        </w:rPr>
        <w:drawing>
          <wp:inline distT="0" distB="0" distL="0" distR="0" wp14:anchorId="6F44A789" wp14:editId="37DC1FF1">
            <wp:extent cx="8321040" cy="50768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21040" cy="5076825"/>
                    </a:xfrm>
                    <a:prstGeom prst="rect">
                      <a:avLst/>
                    </a:prstGeom>
                    <a:noFill/>
                    <a:ln>
                      <a:noFill/>
                    </a:ln>
                  </pic:spPr>
                </pic:pic>
              </a:graphicData>
            </a:graphic>
          </wp:inline>
        </w:drawing>
      </w:r>
      <w:bookmarkEnd w:id="455"/>
      <w:bookmarkEnd w:id="456"/>
    </w:p>
    <w:p w:rsidR="00552C5D" w:rsidRDefault="00552C5D" w:rsidP="00C53E64">
      <w:pPr>
        <w:pStyle w:val="ListParagraph"/>
        <w:ind w:left="1211"/>
        <w:outlineLvl w:val="0"/>
        <w:rPr>
          <w:ins w:id="457" w:author="Raajesh Rajamani" w:date="2019-05-28T16:12:00Z"/>
          <w:b/>
        </w:rPr>
      </w:pPr>
    </w:p>
    <w:p w:rsidR="00552C5D" w:rsidRDefault="00552C5D" w:rsidP="00C53E64">
      <w:pPr>
        <w:pStyle w:val="ListParagraph"/>
        <w:ind w:left="1211"/>
        <w:outlineLvl w:val="0"/>
        <w:rPr>
          <w:ins w:id="458" w:author="Raajesh Rajamani" w:date="2019-05-28T16:12:00Z"/>
          <w:b/>
        </w:rPr>
      </w:pPr>
    </w:p>
    <w:p w:rsidR="00552C5D" w:rsidRDefault="00552C5D" w:rsidP="00C53E64">
      <w:pPr>
        <w:pStyle w:val="ListParagraph"/>
        <w:ind w:left="1211"/>
        <w:outlineLvl w:val="0"/>
        <w:rPr>
          <w:ins w:id="459" w:author="Raajesh Rajamani" w:date="2019-05-28T16:12:00Z"/>
          <w:b/>
        </w:rPr>
      </w:pPr>
    </w:p>
    <w:p w:rsidR="00552C5D" w:rsidRDefault="00552C5D" w:rsidP="00C53E64">
      <w:pPr>
        <w:pStyle w:val="ListParagraph"/>
        <w:ind w:left="1211"/>
        <w:outlineLvl w:val="0"/>
        <w:rPr>
          <w:ins w:id="460" w:author="Raajesh Rajamani" w:date="2019-05-28T16:12:00Z"/>
          <w:b/>
        </w:rPr>
      </w:pPr>
    </w:p>
    <w:p w:rsidR="00552C5D" w:rsidRDefault="00552C5D" w:rsidP="00C53E64">
      <w:pPr>
        <w:pStyle w:val="ListParagraph"/>
        <w:ind w:left="1211"/>
        <w:outlineLvl w:val="0"/>
        <w:rPr>
          <w:ins w:id="461" w:author="Raajesh Rajamani" w:date="2019-05-28T16:12:00Z"/>
          <w:b/>
        </w:rPr>
      </w:pPr>
    </w:p>
    <w:p w:rsidR="00552C5D" w:rsidRDefault="00552C5D" w:rsidP="00C53E64">
      <w:pPr>
        <w:pStyle w:val="ListParagraph"/>
        <w:ind w:left="1211"/>
        <w:outlineLvl w:val="0"/>
        <w:rPr>
          <w:ins w:id="462" w:author="Raajesh Rajamani" w:date="2019-05-28T16:12:00Z"/>
          <w:b/>
        </w:rPr>
      </w:pPr>
    </w:p>
    <w:p w:rsidR="00552C5D" w:rsidRDefault="00552C5D" w:rsidP="00C53E64">
      <w:pPr>
        <w:pStyle w:val="ListParagraph"/>
        <w:ind w:left="1211"/>
        <w:outlineLvl w:val="0"/>
        <w:rPr>
          <w:ins w:id="463" w:author="Raajesh Rajamani" w:date="2019-05-28T16:12:00Z"/>
          <w:b/>
        </w:rPr>
      </w:pPr>
    </w:p>
    <w:p w:rsidR="00552C5D" w:rsidRDefault="00552C5D" w:rsidP="00C53E64">
      <w:pPr>
        <w:pStyle w:val="ListParagraph"/>
        <w:ind w:left="1211"/>
        <w:outlineLvl w:val="0"/>
        <w:rPr>
          <w:ins w:id="464" w:author="Raajesh Rajamani" w:date="2019-05-28T16:12:00Z"/>
          <w:b/>
        </w:rPr>
      </w:pPr>
    </w:p>
    <w:p w:rsidR="00552C5D" w:rsidRDefault="00552C5D" w:rsidP="00C53E64">
      <w:pPr>
        <w:pStyle w:val="ListParagraph"/>
        <w:ind w:left="1211"/>
        <w:outlineLvl w:val="0"/>
        <w:rPr>
          <w:ins w:id="465" w:author="Raajesh Rajamani" w:date="2019-05-28T16:12:00Z"/>
          <w:b/>
        </w:rPr>
      </w:pPr>
    </w:p>
    <w:p w:rsidR="00552C5D" w:rsidRDefault="00552C5D" w:rsidP="00C53E64">
      <w:pPr>
        <w:pStyle w:val="ListParagraph"/>
        <w:ind w:left="1211"/>
        <w:outlineLvl w:val="0"/>
        <w:rPr>
          <w:ins w:id="466" w:author="Raajesh Rajamani" w:date="2019-05-28T16:12:00Z"/>
          <w:b/>
        </w:rPr>
      </w:pPr>
    </w:p>
    <w:p w:rsidR="00552C5D" w:rsidRDefault="00552C5D" w:rsidP="00C53E64">
      <w:pPr>
        <w:pStyle w:val="ListParagraph"/>
        <w:ind w:left="1211"/>
        <w:outlineLvl w:val="0"/>
        <w:rPr>
          <w:ins w:id="467" w:author="Raajesh Rajamani" w:date="2019-05-28T16:12:00Z"/>
          <w:b/>
        </w:rPr>
      </w:pPr>
    </w:p>
    <w:p w:rsidR="00552C5D" w:rsidRDefault="00552C5D" w:rsidP="00C53E64">
      <w:pPr>
        <w:pStyle w:val="ListParagraph"/>
        <w:ind w:left="1211"/>
        <w:outlineLvl w:val="0"/>
        <w:rPr>
          <w:ins w:id="468" w:author="Raajesh Rajamani" w:date="2019-05-28T16:12:00Z"/>
          <w:b/>
        </w:rPr>
      </w:pPr>
    </w:p>
    <w:p w:rsidR="00552C5D" w:rsidRDefault="00552C5D" w:rsidP="00C53E64">
      <w:pPr>
        <w:pStyle w:val="ListParagraph"/>
        <w:ind w:left="1211"/>
        <w:outlineLvl w:val="0"/>
        <w:rPr>
          <w:ins w:id="469" w:author="Raajesh Rajamani" w:date="2019-05-28T16:12:00Z"/>
          <w:b/>
        </w:rPr>
      </w:pPr>
    </w:p>
    <w:p w:rsidR="00552C5D" w:rsidRDefault="00552C5D" w:rsidP="00C53E64">
      <w:pPr>
        <w:pStyle w:val="ListParagraph"/>
        <w:ind w:left="1211"/>
        <w:outlineLvl w:val="0"/>
        <w:rPr>
          <w:ins w:id="470" w:author="Raajesh Rajamani" w:date="2019-05-28T16:12:00Z"/>
          <w:b/>
        </w:rPr>
      </w:pPr>
    </w:p>
    <w:p w:rsidR="00552C5D" w:rsidRDefault="00552C5D" w:rsidP="00C53E64">
      <w:pPr>
        <w:pStyle w:val="ListParagraph"/>
        <w:ind w:left="1211"/>
        <w:outlineLvl w:val="0"/>
        <w:rPr>
          <w:ins w:id="471" w:author="Raajesh Rajamani" w:date="2019-05-28T16:12:00Z"/>
          <w:b/>
        </w:rPr>
      </w:pPr>
    </w:p>
    <w:p w:rsidR="00552C5D" w:rsidRDefault="00552C5D" w:rsidP="00C53E64">
      <w:pPr>
        <w:pStyle w:val="ListParagraph"/>
        <w:ind w:left="1211"/>
        <w:outlineLvl w:val="0"/>
        <w:rPr>
          <w:b/>
        </w:rPr>
      </w:pPr>
    </w:p>
    <w:p w:rsidR="000D3491" w:rsidRDefault="00251DB5" w:rsidP="000D3491">
      <w:pPr>
        <w:pStyle w:val="ListParagraph"/>
        <w:numPr>
          <w:ilvl w:val="0"/>
          <w:numId w:val="4"/>
        </w:numPr>
        <w:outlineLvl w:val="0"/>
        <w:rPr>
          <w:b/>
        </w:rPr>
      </w:pPr>
      <w:bookmarkStart w:id="472" w:name="_Toc9952801"/>
      <w:r>
        <w:rPr>
          <w:b/>
        </w:rPr>
        <w:t>High Level</w:t>
      </w:r>
      <w:r w:rsidR="009B6CEC" w:rsidRPr="00FC7E61">
        <w:rPr>
          <w:b/>
        </w:rPr>
        <w:t xml:space="preserve"> requirements</w:t>
      </w:r>
      <w:bookmarkEnd w:id="472"/>
    </w:p>
    <w:tbl>
      <w:tblPr>
        <w:tblStyle w:val="TableGrid"/>
        <w:tblW w:w="9445" w:type="dxa"/>
        <w:jc w:val="center"/>
        <w:tblLayout w:type="fixed"/>
        <w:tblLook w:val="04A0" w:firstRow="1" w:lastRow="0" w:firstColumn="1" w:lastColumn="0" w:noHBand="0" w:noVBand="1"/>
      </w:tblPr>
      <w:tblGrid>
        <w:gridCol w:w="1038"/>
        <w:gridCol w:w="6037"/>
        <w:gridCol w:w="930"/>
        <w:gridCol w:w="1440"/>
      </w:tblGrid>
      <w:tr w:rsidR="00251DB5" w:rsidRPr="00BA5633" w:rsidTr="000C74BD">
        <w:trPr>
          <w:trHeight w:val="392"/>
          <w:jc w:val="center"/>
        </w:trPr>
        <w:tc>
          <w:tcPr>
            <w:tcW w:w="1038" w:type="dxa"/>
            <w:tcBorders>
              <w:bottom w:val="single" w:sz="4" w:space="0" w:color="auto"/>
            </w:tcBorders>
            <w:shd w:val="clear" w:color="auto" w:fill="D9D9D9" w:themeFill="background1" w:themeFillShade="D9"/>
            <w:vAlign w:val="center"/>
          </w:tcPr>
          <w:p w:rsidR="00251DB5" w:rsidRPr="00BA5633" w:rsidRDefault="00251DB5" w:rsidP="000C74BD">
            <w:pPr>
              <w:pStyle w:val="ListParagraph"/>
              <w:ind w:left="0"/>
              <w:jc w:val="center"/>
              <w:rPr>
                <w:b/>
              </w:rPr>
            </w:pPr>
            <w:r w:rsidRPr="00BA5633">
              <w:rPr>
                <w:b/>
              </w:rPr>
              <w:t>Req. ID</w:t>
            </w:r>
          </w:p>
        </w:tc>
        <w:tc>
          <w:tcPr>
            <w:tcW w:w="6037" w:type="dxa"/>
            <w:tcBorders>
              <w:bottom w:val="single" w:sz="4" w:space="0" w:color="auto"/>
            </w:tcBorders>
            <w:shd w:val="clear" w:color="auto" w:fill="D9D9D9" w:themeFill="background1" w:themeFillShade="D9"/>
            <w:vAlign w:val="center"/>
          </w:tcPr>
          <w:p w:rsidR="00251DB5" w:rsidRPr="00BA5633" w:rsidRDefault="00251DB5" w:rsidP="000C74BD">
            <w:pPr>
              <w:pStyle w:val="ListParagraph"/>
              <w:ind w:left="0"/>
              <w:jc w:val="center"/>
              <w:rPr>
                <w:b/>
              </w:rPr>
            </w:pPr>
            <w:r w:rsidRPr="00BA5633">
              <w:rPr>
                <w:b/>
              </w:rPr>
              <w:t>Requirement Description</w:t>
            </w:r>
          </w:p>
        </w:tc>
        <w:tc>
          <w:tcPr>
            <w:tcW w:w="930" w:type="dxa"/>
            <w:tcBorders>
              <w:bottom w:val="single" w:sz="4" w:space="0" w:color="auto"/>
            </w:tcBorders>
            <w:shd w:val="clear" w:color="auto" w:fill="D9D9D9" w:themeFill="background1" w:themeFillShade="D9"/>
            <w:vAlign w:val="center"/>
          </w:tcPr>
          <w:p w:rsidR="00251DB5" w:rsidRPr="00BA5633" w:rsidRDefault="00251DB5" w:rsidP="000C74BD">
            <w:pPr>
              <w:pStyle w:val="ListParagraph"/>
              <w:ind w:left="0"/>
              <w:jc w:val="center"/>
              <w:rPr>
                <w:b/>
              </w:rPr>
            </w:pPr>
            <w:r w:rsidRPr="00BA5633">
              <w:rPr>
                <w:b/>
              </w:rPr>
              <w:t>Priority</w:t>
            </w:r>
          </w:p>
        </w:tc>
        <w:tc>
          <w:tcPr>
            <w:tcW w:w="1440" w:type="dxa"/>
            <w:tcBorders>
              <w:bottom w:val="single" w:sz="4" w:space="0" w:color="auto"/>
            </w:tcBorders>
            <w:shd w:val="clear" w:color="auto" w:fill="D9D9D9" w:themeFill="background1" w:themeFillShade="D9"/>
          </w:tcPr>
          <w:p w:rsidR="00251DB5" w:rsidRPr="00BA5633" w:rsidRDefault="00251DB5" w:rsidP="000C74BD">
            <w:pPr>
              <w:pStyle w:val="ListParagraph"/>
              <w:ind w:left="0"/>
              <w:jc w:val="center"/>
              <w:rPr>
                <w:b/>
              </w:rPr>
            </w:pPr>
            <w:r w:rsidRPr="00BA5633">
              <w:rPr>
                <w:b/>
              </w:rPr>
              <w:t>Must/Need/Nice to Have</w:t>
            </w:r>
          </w:p>
        </w:tc>
      </w:tr>
      <w:tr w:rsidR="00251DB5" w:rsidRPr="00BA5633" w:rsidTr="000C74BD">
        <w:trPr>
          <w:trHeight w:val="562"/>
          <w:jc w:val="center"/>
        </w:trPr>
        <w:tc>
          <w:tcPr>
            <w:tcW w:w="1038" w:type="dxa"/>
          </w:tcPr>
          <w:p w:rsidR="00251DB5" w:rsidRPr="00BA5633" w:rsidRDefault="00251DB5" w:rsidP="000C74BD">
            <w:pPr>
              <w:pStyle w:val="ListParagraph"/>
              <w:ind w:left="0"/>
            </w:pPr>
            <w:r>
              <w:t>OP</w:t>
            </w:r>
            <w:r w:rsidRPr="00BA5633">
              <w:t>001</w:t>
            </w:r>
          </w:p>
        </w:tc>
        <w:tc>
          <w:tcPr>
            <w:tcW w:w="6037" w:type="dxa"/>
            <w:vAlign w:val="bottom"/>
          </w:tcPr>
          <w:p w:rsidR="00251DB5" w:rsidRDefault="00251DB5" w:rsidP="000C74BD">
            <w:pPr>
              <w:spacing w:after="160" w:line="259" w:lineRule="auto"/>
              <w:rPr>
                <w:lang w:val="en-IN"/>
              </w:rPr>
            </w:pPr>
            <w:r>
              <w:rPr>
                <w:lang w:val="en-IN"/>
              </w:rPr>
              <w:t>The various message type pertaining to ISO 20022 should be generated by the tool</w:t>
            </w:r>
          </w:p>
          <w:p w:rsidR="00251DB5" w:rsidRDefault="00251DB5" w:rsidP="00251DB5">
            <w:pPr>
              <w:pStyle w:val="ListParagraph"/>
              <w:numPr>
                <w:ilvl w:val="2"/>
                <w:numId w:val="38"/>
              </w:numPr>
              <w:spacing w:after="160" w:line="259" w:lineRule="auto"/>
              <w:rPr>
                <w:lang w:val="en-IN"/>
              </w:rPr>
            </w:pPr>
            <w:r>
              <w:rPr>
                <w:lang w:val="en-IN"/>
              </w:rPr>
              <w:t>PACS</w:t>
            </w:r>
          </w:p>
          <w:p w:rsidR="00251DB5" w:rsidRDefault="00251DB5" w:rsidP="00251DB5">
            <w:pPr>
              <w:pStyle w:val="ListParagraph"/>
              <w:numPr>
                <w:ilvl w:val="2"/>
                <w:numId w:val="38"/>
              </w:numPr>
              <w:spacing w:after="160" w:line="259" w:lineRule="auto"/>
              <w:rPr>
                <w:lang w:val="en-IN"/>
              </w:rPr>
            </w:pPr>
            <w:r>
              <w:rPr>
                <w:lang w:val="en-IN"/>
              </w:rPr>
              <w:t>PAIN</w:t>
            </w:r>
          </w:p>
          <w:p w:rsidR="00251DB5" w:rsidRDefault="00251DB5" w:rsidP="00251DB5">
            <w:pPr>
              <w:pStyle w:val="ListParagraph"/>
              <w:numPr>
                <w:ilvl w:val="2"/>
                <w:numId w:val="38"/>
              </w:numPr>
              <w:spacing w:after="160" w:line="259" w:lineRule="auto"/>
              <w:rPr>
                <w:lang w:val="en-IN"/>
              </w:rPr>
            </w:pPr>
            <w:r>
              <w:rPr>
                <w:lang w:val="en-IN"/>
              </w:rPr>
              <w:t>Camt</w:t>
            </w:r>
          </w:p>
          <w:p w:rsidR="00251DB5" w:rsidRPr="00E24F58" w:rsidRDefault="00251DB5" w:rsidP="00251DB5">
            <w:pPr>
              <w:pStyle w:val="ListParagraph"/>
              <w:numPr>
                <w:ilvl w:val="2"/>
                <w:numId w:val="38"/>
              </w:numPr>
              <w:spacing w:after="160" w:line="259" w:lineRule="auto"/>
              <w:rPr>
                <w:lang w:val="en-IN"/>
              </w:rPr>
            </w:pPr>
          </w:p>
        </w:tc>
        <w:tc>
          <w:tcPr>
            <w:tcW w:w="930" w:type="dxa"/>
          </w:tcPr>
          <w:p w:rsidR="00251DB5" w:rsidRPr="00BA5633" w:rsidRDefault="00251DB5" w:rsidP="000C74BD">
            <w:pPr>
              <w:pStyle w:val="ListParagraph"/>
              <w:ind w:left="0"/>
            </w:pPr>
          </w:p>
        </w:tc>
        <w:tc>
          <w:tcPr>
            <w:tcW w:w="1440" w:type="dxa"/>
          </w:tcPr>
          <w:p w:rsidR="00251DB5" w:rsidRPr="00BA5633" w:rsidRDefault="00251DB5" w:rsidP="000C74BD">
            <w:pPr>
              <w:pStyle w:val="ListParagraph"/>
              <w:ind w:left="0"/>
            </w:pPr>
          </w:p>
        </w:tc>
      </w:tr>
      <w:tr w:rsidR="00251DB5" w:rsidRPr="00BA5633" w:rsidTr="000C74BD">
        <w:trPr>
          <w:trHeight w:val="562"/>
          <w:jc w:val="center"/>
        </w:trPr>
        <w:tc>
          <w:tcPr>
            <w:tcW w:w="1038" w:type="dxa"/>
          </w:tcPr>
          <w:p w:rsidR="00251DB5" w:rsidRDefault="00251DB5" w:rsidP="000C74BD">
            <w:pPr>
              <w:pStyle w:val="ListParagraph"/>
              <w:ind w:left="0"/>
            </w:pPr>
            <w:r>
              <w:t>OP002</w:t>
            </w:r>
          </w:p>
        </w:tc>
        <w:tc>
          <w:tcPr>
            <w:tcW w:w="6037" w:type="dxa"/>
            <w:vAlign w:val="bottom"/>
          </w:tcPr>
          <w:p w:rsidR="00251DB5" w:rsidRPr="0034693B" w:rsidRDefault="00251DB5" w:rsidP="000C74BD">
            <w:pPr>
              <w:spacing w:after="160" w:line="259" w:lineRule="auto"/>
              <w:rPr>
                <w:lang w:val="en-IN"/>
              </w:rPr>
            </w:pPr>
            <w:r>
              <w:rPr>
                <w:lang w:val="en-IN"/>
              </w:rPr>
              <w:t>The Tool is a web based tool with GUI screens for completing the required functions.</w:t>
            </w:r>
          </w:p>
        </w:tc>
        <w:tc>
          <w:tcPr>
            <w:tcW w:w="930" w:type="dxa"/>
          </w:tcPr>
          <w:p w:rsidR="00251DB5" w:rsidRPr="00BA5633" w:rsidRDefault="00251DB5" w:rsidP="000C74BD">
            <w:pPr>
              <w:pStyle w:val="ListParagraph"/>
              <w:ind w:left="0"/>
            </w:pPr>
          </w:p>
        </w:tc>
        <w:tc>
          <w:tcPr>
            <w:tcW w:w="1440" w:type="dxa"/>
          </w:tcPr>
          <w:p w:rsidR="00251DB5" w:rsidRPr="00BA5633" w:rsidRDefault="00251DB5" w:rsidP="000C74BD">
            <w:pPr>
              <w:pStyle w:val="ListParagraph"/>
              <w:ind w:left="0"/>
            </w:pPr>
          </w:p>
        </w:tc>
      </w:tr>
      <w:tr w:rsidR="00251DB5" w:rsidRPr="00BA5633" w:rsidTr="000C74BD">
        <w:trPr>
          <w:trHeight w:val="562"/>
          <w:jc w:val="center"/>
        </w:trPr>
        <w:tc>
          <w:tcPr>
            <w:tcW w:w="1038" w:type="dxa"/>
          </w:tcPr>
          <w:p w:rsidR="00251DB5" w:rsidRPr="00BA5633" w:rsidRDefault="00251DB5" w:rsidP="000C74BD">
            <w:pPr>
              <w:pStyle w:val="ListParagraph"/>
              <w:ind w:left="0"/>
            </w:pPr>
            <w:r>
              <w:t>OP003</w:t>
            </w:r>
          </w:p>
        </w:tc>
        <w:tc>
          <w:tcPr>
            <w:tcW w:w="6037" w:type="dxa"/>
            <w:vAlign w:val="bottom"/>
          </w:tcPr>
          <w:p w:rsidR="00251DB5" w:rsidRPr="0034693B" w:rsidRDefault="00251DB5" w:rsidP="000C74BD">
            <w:pPr>
              <w:spacing w:after="160" w:line="259" w:lineRule="auto"/>
              <w:rPr>
                <w:lang w:val="en-IN"/>
              </w:rPr>
            </w:pPr>
            <w:bookmarkStart w:id="473" w:name="OLE_LINK1"/>
            <w:r>
              <w:rPr>
                <w:lang w:val="en-IN"/>
              </w:rPr>
              <w:t>User should be able to complete the details prompted by the GUI to generate the expected message type , version and variant.</w:t>
            </w:r>
          </w:p>
          <w:bookmarkEnd w:id="473"/>
          <w:p w:rsidR="00251DB5" w:rsidRPr="0034693B" w:rsidRDefault="00251DB5" w:rsidP="000C74BD">
            <w:pPr>
              <w:pStyle w:val="ListParagraph"/>
              <w:ind w:left="0"/>
              <w:rPr>
                <w:lang w:val="en-IN"/>
              </w:rPr>
            </w:pPr>
          </w:p>
        </w:tc>
        <w:tc>
          <w:tcPr>
            <w:tcW w:w="930" w:type="dxa"/>
          </w:tcPr>
          <w:p w:rsidR="00251DB5" w:rsidRPr="00BA5633" w:rsidRDefault="00251DB5" w:rsidP="000C74BD">
            <w:pPr>
              <w:pStyle w:val="ListParagraph"/>
              <w:ind w:left="0"/>
            </w:pPr>
            <w:r>
              <w:t>Phase 1</w:t>
            </w:r>
          </w:p>
        </w:tc>
        <w:tc>
          <w:tcPr>
            <w:tcW w:w="1440" w:type="dxa"/>
          </w:tcPr>
          <w:p w:rsidR="00251DB5" w:rsidRPr="00BA5633" w:rsidRDefault="00251DB5" w:rsidP="000C74BD">
            <w:pPr>
              <w:pStyle w:val="ListParagraph"/>
              <w:ind w:left="0"/>
            </w:pPr>
          </w:p>
        </w:tc>
      </w:tr>
      <w:tr w:rsidR="00251DB5" w:rsidRPr="00BA5633" w:rsidTr="000C74BD">
        <w:trPr>
          <w:trHeight w:val="280"/>
          <w:jc w:val="center"/>
        </w:trPr>
        <w:tc>
          <w:tcPr>
            <w:tcW w:w="1038" w:type="dxa"/>
          </w:tcPr>
          <w:p w:rsidR="00251DB5" w:rsidRDefault="00251DB5" w:rsidP="000C74BD">
            <w:pPr>
              <w:pStyle w:val="ListParagraph"/>
              <w:ind w:left="0"/>
            </w:pPr>
            <w:r>
              <w:t>OP004</w:t>
            </w:r>
          </w:p>
        </w:tc>
        <w:tc>
          <w:tcPr>
            <w:tcW w:w="6037" w:type="dxa"/>
            <w:vAlign w:val="bottom"/>
          </w:tcPr>
          <w:p w:rsidR="00251DB5" w:rsidRPr="0034693B" w:rsidRDefault="00251DB5" w:rsidP="000C74BD">
            <w:pPr>
              <w:spacing w:after="160" w:line="259" w:lineRule="auto"/>
              <w:rPr>
                <w:lang w:val="en-IN"/>
              </w:rPr>
            </w:pPr>
            <w:r>
              <w:rPr>
                <w:lang w:val="en-IN"/>
              </w:rPr>
              <w:t>User should be able to upload a message in to the tool which in turn should be displayed at the corresponding mapped fields in the GUI depending on the message Type , Version and Variant</w:t>
            </w:r>
          </w:p>
          <w:p w:rsidR="00251DB5" w:rsidRPr="0034693B" w:rsidRDefault="00251DB5" w:rsidP="000C74BD">
            <w:pPr>
              <w:pStyle w:val="ListParagraph"/>
              <w:ind w:left="0"/>
              <w:rPr>
                <w:lang w:val="en-IN"/>
              </w:rPr>
            </w:pPr>
          </w:p>
        </w:tc>
        <w:tc>
          <w:tcPr>
            <w:tcW w:w="930" w:type="dxa"/>
          </w:tcPr>
          <w:p w:rsidR="00251DB5" w:rsidRPr="00BA5633" w:rsidRDefault="00251DB5" w:rsidP="000C74BD">
            <w:pPr>
              <w:pStyle w:val="ListParagraph"/>
              <w:ind w:left="0"/>
            </w:pPr>
            <w:r>
              <w:t>Phase 2</w:t>
            </w:r>
          </w:p>
        </w:tc>
        <w:tc>
          <w:tcPr>
            <w:tcW w:w="1440" w:type="dxa"/>
          </w:tcPr>
          <w:p w:rsidR="00251DB5" w:rsidRPr="00BA5633" w:rsidRDefault="00251DB5" w:rsidP="000C74BD">
            <w:pPr>
              <w:pStyle w:val="ListParagraph"/>
              <w:ind w:left="0"/>
            </w:pPr>
          </w:p>
        </w:tc>
      </w:tr>
      <w:tr w:rsidR="00251DB5" w:rsidRPr="00BA5633" w:rsidTr="000C74BD">
        <w:trPr>
          <w:trHeight w:val="699"/>
          <w:jc w:val="center"/>
        </w:trPr>
        <w:tc>
          <w:tcPr>
            <w:tcW w:w="1038" w:type="dxa"/>
          </w:tcPr>
          <w:p w:rsidR="00251DB5" w:rsidRPr="00BA5633" w:rsidRDefault="00251DB5" w:rsidP="000C74BD">
            <w:pPr>
              <w:pStyle w:val="ListParagraph"/>
              <w:ind w:left="0"/>
            </w:pPr>
            <w:r>
              <w:t>OP005</w:t>
            </w:r>
          </w:p>
        </w:tc>
        <w:tc>
          <w:tcPr>
            <w:tcW w:w="6037" w:type="dxa"/>
            <w:vAlign w:val="bottom"/>
          </w:tcPr>
          <w:p w:rsidR="00251DB5" w:rsidRPr="0034693B" w:rsidRDefault="00251DB5" w:rsidP="000C74BD">
            <w:pPr>
              <w:spacing w:after="160" w:line="259" w:lineRule="auto"/>
              <w:rPr>
                <w:lang w:val="en-IN"/>
              </w:rPr>
            </w:pPr>
            <w:r>
              <w:rPr>
                <w:lang w:val="en-IN"/>
              </w:rPr>
              <w:t>The tool should also be able to validate a message type when its uploaded .</w:t>
            </w:r>
          </w:p>
          <w:p w:rsidR="00251DB5" w:rsidRPr="0034693B" w:rsidRDefault="00251DB5" w:rsidP="000C74BD">
            <w:pPr>
              <w:rPr>
                <w:lang w:val="en-IN"/>
              </w:rPr>
            </w:pPr>
          </w:p>
        </w:tc>
        <w:tc>
          <w:tcPr>
            <w:tcW w:w="930" w:type="dxa"/>
          </w:tcPr>
          <w:p w:rsidR="00251DB5" w:rsidRPr="00BA5633" w:rsidRDefault="00251DB5" w:rsidP="000C74BD">
            <w:pPr>
              <w:pStyle w:val="ListParagraph"/>
              <w:ind w:left="0"/>
            </w:pPr>
            <w:r>
              <w:t>Phase 2</w:t>
            </w:r>
          </w:p>
        </w:tc>
        <w:tc>
          <w:tcPr>
            <w:tcW w:w="1440" w:type="dxa"/>
          </w:tcPr>
          <w:p w:rsidR="00251DB5" w:rsidRPr="00BA5633" w:rsidRDefault="00251DB5" w:rsidP="000C74BD">
            <w:pPr>
              <w:pStyle w:val="ListParagraph"/>
              <w:ind w:left="0"/>
            </w:pPr>
          </w:p>
        </w:tc>
      </w:tr>
      <w:tr w:rsidR="00251DB5" w:rsidRPr="00BA5633" w:rsidTr="000C74BD">
        <w:trPr>
          <w:trHeight w:val="671"/>
          <w:jc w:val="center"/>
        </w:trPr>
        <w:tc>
          <w:tcPr>
            <w:tcW w:w="1038" w:type="dxa"/>
          </w:tcPr>
          <w:p w:rsidR="00251DB5" w:rsidRDefault="00251DB5" w:rsidP="000C74BD">
            <w:pPr>
              <w:pStyle w:val="ListParagraph"/>
              <w:ind w:left="0"/>
            </w:pPr>
            <w:r>
              <w:t>OP006</w:t>
            </w:r>
          </w:p>
        </w:tc>
        <w:tc>
          <w:tcPr>
            <w:tcW w:w="6037" w:type="dxa"/>
            <w:vAlign w:val="bottom"/>
          </w:tcPr>
          <w:p w:rsidR="00251DB5" w:rsidRPr="0034693B" w:rsidRDefault="00251DB5" w:rsidP="000C74BD">
            <w:pPr>
              <w:spacing w:after="160" w:line="259" w:lineRule="auto"/>
              <w:rPr>
                <w:lang w:val="en-IN"/>
              </w:rPr>
            </w:pPr>
            <w:r>
              <w:rPr>
                <w:lang w:val="en-IN"/>
              </w:rPr>
              <w:t>The tool should be capable of displaying a report based on  number of messages generated , type of message generated.</w:t>
            </w:r>
          </w:p>
          <w:p w:rsidR="00251DB5" w:rsidRPr="0034693B" w:rsidRDefault="00251DB5" w:rsidP="000C74BD">
            <w:pPr>
              <w:rPr>
                <w:lang w:val="en-IN"/>
              </w:rPr>
            </w:pPr>
          </w:p>
        </w:tc>
        <w:tc>
          <w:tcPr>
            <w:tcW w:w="930" w:type="dxa"/>
          </w:tcPr>
          <w:p w:rsidR="00251DB5" w:rsidRPr="00BA5633" w:rsidRDefault="00251DB5" w:rsidP="000C74BD">
            <w:pPr>
              <w:pStyle w:val="ListParagraph"/>
              <w:ind w:left="0"/>
            </w:pPr>
          </w:p>
        </w:tc>
        <w:tc>
          <w:tcPr>
            <w:tcW w:w="1440" w:type="dxa"/>
          </w:tcPr>
          <w:p w:rsidR="00251DB5" w:rsidRPr="00BA5633" w:rsidRDefault="00251DB5" w:rsidP="000C74BD">
            <w:pPr>
              <w:pStyle w:val="ListParagraph"/>
              <w:ind w:left="0"/>
            </w:pPr>
          </w:p>
        </w:tc>
      </w:tr>
      <w:tr w:rsidR="00251DB5" w:rsidRPr="00BA5633" w:rsidTr="000C74BD">
        <w:trPr>
          <w:trHeight w:val="280"/>
          <w:jc w:val="center"/>
        </w:trPr>
        <w:tc>
          <w:tcPr>
            <w:tcW w:w="1038" w:type="dxa"/>
          </w:tcPr>
          <w:p w:rsidR="00251DB5" w:rsidRPr="00BA5633" w:rsidRDefault="00251DB5" w:rsidP="000C74BD">
            <w:pPr>
              <w:pStyle w:val="ListParagraph"/>
              <w:ind w:left="0"/>
            </w:pPr>
            <w:r>
              <w:t>OP007</w:t>
            </w:r>
          </w:p>
        </w:tc>
        <w:tc>
          <w:tcPr>
            <w:tcW w:w="6037" w:type="dxa"/>
            <w:vAlign w:val="bottom"/>
          </w:tcPr>
          <w:p w:rsidR="00251DB5" w:rsidRPr="0034693B" w:rsidRDefault="00251DB5" w:rsidP="000C74BD">
            <w:pPr>
              <w:spacing w:after="160" w:line="259" w:lineRule="auto"/>
              <w:rPr>
                <w:lang w:val="en-IN"/>
              </w:rPr>
            </w:pPr>
            <w:r>
              <w:rPr>
                <w:lang w:val="en-IN"/>
              </w:rPr>
              <w:t>The tool should be capable of retrieve an already created message for future use, in effect the tool should store the messages which has been generated/uploaded.</w:t>
            </w:r>
            <w:r w:rsidRPr="0034693B">
              <w:rPr>
                <w:lang w:val="en-IN"/>
              </w:rPr>
              <w:t xml:space="preserve"> </w:t>
            </w:r>
          </w:p>
        </w:tc>
        <w:tc>
          <w:tcPr>
            <w:tcW w:w="930" w:type="dxa"/>
          </w:tcPr>
          <w:p w:rsidR="00251DB5" w:rsidRPr="00BA5633" w:rsidRDefault="00251DB5" w:rsidP="000C74BD">
            <w:pPr>
              <w:pStyle w:val="ListParagraph"/>
              <w:ind w:left="0"/>
            </w:pPr>
          </w:p>
        </w:tc>
        <w:tc>
          <w:tcPr>
            <w:tcW w:w="1440" w:type="dxa"/>
          </w:tcPr>
          <w:p w:rsidR="00251DB5" w:rsidRPr="00BA5633" w:rsidRDefault="00251DB5" w:rsidP="000C74BD">
            <w:pPr>
              <w:pStyle w:val="ListParagraph"/>
              <w:ind w:left="0"/>
            </w:pPr>
          </w:p>
        </w:tc>
      </w:tr>
      <w:tr w:rsidR="00251DB5" w:rsidRPr="00BA5633" w:rsidTr="000C74BD">
        <w:trPr>
          <w:trHeight w:val="891"/>
          <w:jc w:val="center"/>
        </w:trPr>
        <w:tc>
          <w:tcPr>
            <w:tcW w:w="1038" w:type="dxa"/>
          </w:tcPr>
          <w:p w:rsidR="00251DB5" w:rsidRPr="00BA5633" w:rsidRDefault="00251DB5" w:rsidP="000C74BD">
            <w:pPr>
              <w:pStyle w:val="ListParagraph"/>
              <w:ind w:left="0"/>
            </w:pPr>
            <w:r>
              <w:t>O</w:t>
            </w:r>
            <w:r w:rsidRPr="00BA5633">
              <w:t>P00</w:t>
            </w:r>
            <w:r>
              <w:t>8</w:t>
            </w:r>
          </w:p>
        </w:tc>
        <w:tc>
          <w:tcPr>
            <w:tcW w:w="6037" w:type="dxa"/>
            <w:vAlign w:val="bottom"/>
          </w:tcPr>
          <w:p w:rsidR="00251DB5" w:rsidRPr="0034693B" w:rsidRDefault="00251DB5" w:rsidP="000C74BD">
            <w:pPr>
              <w:spacing w:after="160" w:line="259" w:lineRule="auto"/>
              <w:rPr>
                <w:lang w:val="en-IN"/>
              </w:rPr>
            </w:pPr>
            <w:r>
              <w:rPr>
                <w:lang w:val="en-IN"/>
              </w:rPr>
              <w:t>The tool is expected to hold all kinds of tags which are associated with ISO 20022 format</w:t>
            </w:r>
          </w:p>
        </w:tc>
        <w:tc>
          <w:tcPr>
            <w:tcW w:w="930" w:type="dxa"/>
          </w:tcPr>
          <w:p w:rsidR="00251DB5" w:rsidRPr="00BA5633" w:rsidRDefault="00251DB5" w:rsidP="000C74BD">
            <w:pPr>
              <w:pStyle w:val="ListParagraph"/>
              <w:ind w:left="0"/>
            </w:pPr>
          </w:p>
        </w:tc>
        <w:tc>
          <w:tcPr>
            <w:tcW w:w="1440" w:type="dxa"/>
          </w:tcPr>
          <w:p w:rsidR="00251DB5" w:rsidRPr="00BA5633" w:rsidRDefault="00251DB5" w:rsidP="000C74BD">
            <w:pPr>
              <w:pStyle w:val="ListParagraph"/>
              <w:ind w:left="0"/>
            </w:pPr>
          </w:p>
        </w:tc>
      </w:tr>
      <w:tr w:rsidR="00251DB5" w:rsidRPr="00BA5633" w:rsidTr="000C74BD">
        <w:trPr>
          <w:trHeight w:val="891"/>
          <w:jc w:val="center"/>
        </w:trPr>
        <w:tc>
          <w:tcPr>
            <w:tcW w:w="1038" w:type="dxa"/>
          </w:tcPr>
          <w:p w:rsidR="00251DB5" w:rsidRDefault="00251DB5" w:rsidP="000C74BD">
            <w:pPr>
              <w:pStyle w:val="ListParagraph"/>
              <w:ind w:left="0"/>
            </w:pPr>
            <w:r>
              <w:t>O</w:t>
            </w:r>
            <w:r w:rsidRPr="00BA5633">
              <w:t>P00</w:t>
            </w:r>
            <w:r>
              <w:t>9</w:t>
            </w:r>
          </w:p>
        </w:tc>
        <w:tc>
          <w:tcPr>
            <w:tcW w:w="6037" w:type="dxa"/>
            <w:vAlign w:val="bottom"/>
          </w:tcPr>
          <w:p w:rsidR="00251DB5" w:rsidRPr="0034693B" w:rsidRDefault="00251DB5" w:rsidP="000C74BD">
            <w:pPr>
              <w:spacing w:after="160" w:line="259" w:lineRule="auto"/>
              <w:rPr>
                <w:lang w:val="en-IN"/>
              </w:rPr>
            </w:pPr>
            <w:r>
              <w:rPr>
                <w:lang w:val="en-IN"/>
              </w:rPr>
              <w:t xml:space="preserve">The tool would be expected to recognise a ISO 20022 format from a given </w:t>
            </w:r>
            <w:del w:id="474" w:author="Raajesh Rajamani" w:date="2019-05-28T16:11:00Z">
              <w:r w:rsidDel="00552C5D">
                <w:rPr>
                  <w:lang w:val="en-IN"/>
                </w:rPr>
                <w:delText>template,these</w:delText>
              </w:r>
            </w:del>
            <w:ins w:id="475" w:author="Raajesh Rajamani" w:date="2019-05-28T16:11:00Z">
              <w:r w:rsidR="00552C5D">
                <w:rPr>
                  <w:lang w:val="en-IN"/>
                </w:rPr>
                <w:t>template, these</w:t>
              </w:r>
            </w:ins>
            <w:r>
              <w:rPr>
                <w:lang w:val="en-IN"/>
              </w:rPr>
              <w:t xml:space="preserve"> templates according to the  message type,  version and variant would be provided to the development team to configure the expected message types to be generated/validated.</w:t>
            </w:r>
          </w:p>
          <w:p w:rsidR="00251DB5" w:rsidRPr="0034693B" w:rsidRDefault="00251DB5" w:rsidP="000C74BD">
            <w:pPr>
              <w:spacing w:after="160" w:line="259" w:lineRule="auto"/>
              <w:rPr>
                <w:lang w:val="en-IN"/>
              </w:rPr>
            </w:pPr>
          </w:p>
        </w:tc>
        <w:tc>
          <w:tcPr>
            <w:tcW w:w="930" w:type="dxa"/>
          </w:tcPr>
          <w:p w:rsidR="00251DB5" w:rsidRPr="00BA5633" w:rsidRDefault="00251DB5" w:rsidP="000C74BD">
            <w:pPr>
              <w:pStyle w:val="ListParagraph"/>
              <w:ind w:left="0"/>
            </w:pPr>
          </w:p>
        </w:tc>
        <w:tc>
          <w:tcPr>
            <w:tcW w:w="1440" w:type="dxa"/>
          </w:tcPr>
          <w:p w:rsidR="00251DB5" w:rsidRPr="00BA5633" w:rsidRDefault="00251DB5" w:rsidP="000C74BD">
            <w:pPr>
              <w:pStyle w:val="ListParagraph"/>
              <w:ind w:left="0"/>
            </w:pPr>
          </w:p>
        </w:tc>
      </w:tr>
      <w:tr w:rsidR="00251DB5" w:rsidRPr="00BA5633" w:rsidTr="000C74BD">
        <w:trPr>
          <w:trHeight w:val="891"/>
          <w:jc w:val="center"/>
        </w:trPr>
        <w:tc>
          <w:tcPr>
            <w:tcW w:w="1038" w:type="dxa"/>
          </w:tcPr>
          <w:p w:rsidR="00251DB5" w:rsidRDefault="00251DB5" w:rsidP="000C74BD">
            <w:pPr>
              <w:pStyle w:val="ListParagraph"/>
              <w:ind w:left="0"/>
            </w:pPr>
            <w:r>
              <w:t>OP010</w:t>
            </w:r>
          </w:p>
        </w:tc>
        <w:tc>
          <w:tcPr>
            <w:tcW w:w="6037" w:type="dxa"/>
            <w:vAlign w:val="bottom"/>
          </w:tcPr>
          <w:p w:rsidR="00251DB5" w:rsidRPr="0034693B" w:rsidRDefault="00251DB5" w:rsidP="000C74BD">
            <w:pPr>
              <w:spacing w:after="160" w:line="259" w:lineRule="auto"/>
              <w:rPr>
                <w:lang w:val="en-IN"/>
              </w:rPr>
            </w:pPr>
            <w:r>
              <w:rPr>
                <w:lang w:val="en-IN"/>
              </w:rPr>
              <w:t xml:space="preserve">The complete workflow from selection </w:t>
            </w:r>
            <w:r w:rsidRPr="0034693B">
              <w:rPr>
                <w:lang w:val="en-IN"/>
              </w:rPr>
              <w:t xml:space="preserve">to </w:t>
            </w:r>
            <w:r>
              <w:rPr>
                <w:lang w:val="en-IN"/>
              </w:rPr>
              <w:t xml:space="preserve">creation </w:t>
            </w:r>
            <w:r w:rsidRPr="0034693B">
              <w:rPr>
                <w:lang w:val="en-IN"/>
              </w:rPr>
              <w:t xml:space="preserve">/rejection </w:t>
            </w:r>
            <w:r>
              <w:rPr>
                <w:lang w:val="en-IN"/>
              </w:rPr>
              <w:t>needs to be tracked and recorded</w:t>
            </w:r>
          </w:p>
          <w:p w:rsidR="00251DB5" w:rsidRPr="0034693B" w:rsidRDefault="00251DB5" w:rsidP="000C74BD">
            <w:pPr>
              <w:spacing w:after="160" w:line="259" w:lineRule="auto"/>
              <w:rPr>
                <w:lang w:val="en-IN"/>
              </w:rPr>
            </w:pPr>
          </w:p>
        </w:tc>
        <w:tc>
          <w:tcPr>
            <w:tcW w:w="930" w:type="dxa"/>
          </w:tcPr>
          <w:p w:rsidR="00251DB5" w:rsidRPr="00BA5633" w:rsidRDefault="00251DB5" w:rsidP="000C74BD">
            <w:pPr>
              <w:pStyle w:val="ListParagraph"/>
              <w:ind w:left="0"/>
            </w:pPr>
          </w:p>
        </w:tc>
        <w:tc>
          <w:tcPr>
            <w:tcW w:w="1440" w:type="dxa"/>
          </w:tcPr>
          <w:p w:rsidR="00251DB5" w:rsidRPr="00BA5633" w:rsidRDefault="00251DB5" w:rsidP="000C74BD">
            <w:pPr>
              <w:pStyle w:val="ListParagraph"/>
              <w:ind w:left="0"/>
            </w:pPr>
          </w:p>
        </w:tc>
      </w:tr>
      <w:tr w:rsidR="00251DB5" w:rsidRPr="00BA5633" w:rsidTr="000C74BD">
        <w:trPr>
          <w:trHeight w:val="891"/>
          <w:jc w:val="center"/>
        </w:trPr>
        <w:tc>
          <w:tcPr>
            <w:tcW w:w="1038" w:type="dxa"/>
          </w:tcPr>
          <w:p w:rsidR="00251DB5" w:rsidRDefault="00251DB5" w:rsidP="000C74BD">
            <w:pPr>
              <w:pStyle w:val="ListParagraph"/>
              <w:ind w:left="0"/>
            </w:pPr>
            <w:r>
              <w:t>OP011</w:t>
            </w:r>
          </w:p>
        </w:tc>
        <w:tc>
          <w:tcPr>
            <w:tcW w:w="6037" w:type="dxa"/>
            <w:vAlign w:val="bottom"/>
          </w:tcPr>
          <w:p w:rsidR="00251DB5" w:rsidRPr="0034693B" w:rsidRDefault="00251DB5" w:rsidP="000C74BD">
            <w:pPr>
              <w:spacing w:after="160" w:line="259" w:lineRule="auto"/>
              <w:rPr>
                <w:lang w:val="en-IN"/>
              </w:rPr>
            </w:pPr>
            <w:r>
              <w:rPr>
                <w:lang w:val="en-IN"/>
              </w:rPr>
              <w:t>An audit trail is expected to be provided for each selection made, screen traversed, creation or rejection of messages.</w:t>
            </w:r>
          </w:p>
          <w:p w:rsidR="00251DB5" w:rsidRPr="0034693B" w:rsidRDefault="00251DB5" w:rsidP="000C74BD">
            <w:pPr>
              <w:spacing w:after="160" w:line="259" w:lineRule="auto"/>
              <w:rPr>
                <w:lang w:val="en-IN"/>
              </w:rPr>
            </w:pPr>
          </w:p>
        </w:tc>
        <w:tc>
          <w:tcPr>
            <w:tcW w:w="930" w:type="dxa"/>
          </w:tcPr>
          <w:p w:rsidR="00251DB5" w:rsidRPr="00BA5633" w:rsidRDefault="00251DB5" w:rsidP="000C74BD">
            <w:pPr>
              <w:pStyle w:val="ListParagraph"/>
              <w:ind w:left="0"/>
            </w:pPr>
          </w:p>
        </w:tc>
        <w:tc>
          <w:tcPr>
            <w:tcW w:w="1440" w:type="dxa"/>
          </w:tcPr>
          <w:p w:rsidR="00251DB5" w:rsidRPr="00BA5633" w:rsidRDefault="00251DB5" w:rsidP="000C74BD">
            <w:pPr>
              <w:pStyle w:val="ListParagraph"/>
              <w:ind w:left="0"/>
            </w:pPr>
          </w:p>
        </w:tc>
      </w:tr>
      <w:tr w:rsidR="00251DB5" w:rsidRPr="00BA5633" w:rsidTr="000C74BD">
        <w:trPr>
          <w:trHeight w:val="891"/>
          <w:jc w:val="center"/>
        </w:trPr>
        <w:tc>
          <w:tcPr>
            <w:tcW w:w="1038" w:type="dxa"/>
          </w:tcPr>
          <w:p w:rsidR="00251DB5" w:rsidRDefault="00251DB5" w:rsidP="000C74BD">
            <w:pPr>
              <w:pStyle w:val="ListParagraph"/>
              <w:ind w:left="0"/>
            </w:pPr>
            <w:r>
              <w:t>OP012</w:t>
            </w:r>
          </w:p>
        </w:tc>
        <w:tc>
          <w:tcPr>
            <w:tcW w:w="6037" w:type="dxa"/>
            <w:vAlign w:val="bottom"/>
          </w:tcPr>
          <w:p w:rsidR="00251DB5" w:rsidRPr="0034693B" w:rsidRDefault="00251DB5" w:rsidP="000C74BD">
            <w:pPr>
              <w:spacing w:after="160" w:line="259" w:lineRule="auto"/>
              <w:rPr>
                <w:lang w:val="en-IN"/>
              </w:rPr>
            </w:pPr>
            <w:r>
              <w:rPr>
                <w:lang w:val="en-IN"/>
              </w:rPr>
              <w:t>Only the admin user should be able to tweak the configuration at the back end at any given time.</w:t>
            </w:r>
          </w:p>
          <w:p w:rsidR="00251DB5" w:rsidRPr="0034693B" w:rsidRDefault="00251DB5" w:rsidP="000C74BD">
            <w:pPr>
              <w:spacing w:after="160" w:line="259" w:lineRule="auto"/>
              <w:rPr>
                <w:lang w:val="en-IN"/>
              </w:rPr>
            </w:pPr>
          </w:p>
        </w:tc>
        <w:tc>
          <w:tcPr>
            <w:tcW w:w="930" w:type="dxa"/>
          </w:tcPr>
          <w:p w:rsidR="00251DB5" w:rsidRPr="00BA5633" w:rsidRDefault="00251DB5" w:rsidP="000C74BD">
            <w:pPr>
              <w:pStyle w:val="ListParagraph"/>
              <w:ind w:left="0"/>
            </w:pPr>
          </w:p>
        </w:tc>
        <w:tc>
          <w:tcPr>
            <w:tcW w:w="1440" w:type="dxa"/>
          </w:tcPr>
          <w:p w:rsidR="00251DB5" w:rsidRPr="00BA5633" w:rsidRDefault="00251DB5" w:rsidP="000C74BD">
            <w:pPr>
              <w:pStyle w:val="ListParagraph"/>
              <w:ind w:left="0"/>
            </w:pPr>
          </w:p>
        </w:tc>
      </w:tr>
    </w:tbl>
    <w:p w:rsidR="00251DB5" w:rsidRPr="00552C5D" w:rsidRDefault="00251DB5" w:rsidP="00552C5D">
      <w:pPr>
        <w:outlineLvl w:val="0"/>
        <w:rPr>
          <w:b/>
        </w:rPr>
      </w:pPr>
    </w:p>
    <w:p w:rsidR="00E43FF6" w:rsidDel="00552C5D" w:rsidRDefault="00251DB5">
      <w:pPr>
        <w:pStyle w:val="ListParagraph"/>
        <w:ind w:left="795"/>
        <w:outlineLvl w:val="0"/>
        <w:rPr>
          <w:del w:id="476" w:author="Raajesh Rajamani" w:date="2019-05-28T16:11:00Z"/>
          <w:b/>
          <w:lang w:val="en-GB"/>
        </w:rPr>
        <w:pPrChange w:id="477" w:author="Raajesh Rajamani" w:date="2019-05-28T16:11:00Z">
          <w:pPr>
            <w:pStyle w:val="ListParagraph"/>
            <w:numPr>
              <w:ilvl w:val="1"/>
              <w:numId w:val="33"/>
            </w:numPr>
            <w:ind w:left="795" w:hanging="360"/>
            <w:outlineLvl w:val="0"/>
          </w:pPr>
        </w:pPrChange>
      </w:pPr>
      <w:del w:id="478" w:author="Raajesh Rajamani" w:date="2019-05-28T16:10:00Z">
        <w:r w:rsidDel="00552C5D">
          <w:rPr>
            <w:b/>
          </w:rPr>
          <w:delText xml:space="preserve"> </w:delText>
        </w:r>
      </w:del>
    </w:p>
    <w:p w:rsidR="00E43FF6" w:rsidRDefault="00E43FF6" w:rsidP="005121D3">
      <w:pPr>
        <w:pStyle w:val="ListParagraph"/>
        <w:ind w:left="435"/>
        <w:outlineLvl w:val="0"/>
        <w:rPr>
          <w:b/>
          <w:lang w:val="en-GB"/>
        </w:rPr>
      </w:pPr>
    </w:p>
    <w:p w:rsidR="00C53CA3" w:rsidRDefault="00C53CA3" w:rsidP="005121D3">
      <w:pPr>
        <w:pStyle w:val="ListParagraph"/>
        <w:ind w:left="435"/>
        <w:outlineLvl w:val="0"/>
        <w:rPr>
          <w:b/>
          <w:lang w:val="en-GB"/>
        </w:rPr>
      </w:pPr>
    </w:p>
    <w:p w:rsidR="00C53CA3" w:rsidRDefault="00C53CA3" w:rsidP="005121D3">
      <w:pPr>
        <w:pStyle w:val="ListParagraph"/>
        <w:ind w:left="435"/>
        <w:outlineLvl w:val="0"/>
        <w:rPr>
          <w:b/>
          <w:lang w:val="en-GB"/>
        </w:rPr>
      </w:pPr>
    </w:p>
    <w:p w:rsidR="00C53CA3" w:rsidRDefault="0016135D" w:rsidP="005121D3">
      <w:pPr>
        <w:pStyle w:val="ListParagraph"/>
        <w:ind w:left="435"/>
        <w:outlineLvl w:val="0"/>
        <w:rPr>
          <w:ins w:id="479" w:author="Blueprism" w:date="2019-06-13T14:45:00Z"/>
          <w:b/>
          <w:lang w:val="en-GB"/>
        </w:rPr>
      </w:pPr>
      <w:ins w:id="480" w:author="Blueprism" w:date="2019-06-13T14:45:00Z">
        <w:r>
          <w:rPr>
            <w:b/>
            <w:lang w:val="en-GB"/>
          </w:rPr>
          <w:t xml:space="preserve">9. </w:t>
        </w:r>
        <w:r w:rsidRPr="00B94684">
          <w:rPr>
            <w:b/>
            <w:rPrChange w:id="481" w:author="Raajesh Rajamani" w:date="2019-06-14T10:44:00Z">
              <w:rPr>
                <w:b/>
                <w:lang w:val="en-GB"/>
              </w:rPr>
            </w:rPrChange>
          </w:rPr>
          <w:t>Technical</w:t>
        </w:r>
      </w:ins>
      <w:ins w:id="482" w:author="Blueprism" w:date="2019-06-13T14:34:00Z">
        <w:r w:rsidR="005A7270" w:rsidRPr="00B94684">
          <w:rPr>
            <w:b/>
            <w:rPrChange w:id="483" w:author="Raajesh Rajamani" w:date="2019-06-14T10:44:00Z">
              <w:rPr>
                <w:b/>
                <w:lang w:val="en-GB"/>
              </w:rPr>
            </w:rPrChange>
          </w:rPr>
          <w:t xml:space="preserve"> Specification and approach</w:t>
        </w:r>
      </w:ins>
    </w:p>
    <w:p w:rsidR="0016135D" w:rsidRDefault="0016135D" w:rsidP="005121D3">
      <w:pPr>
        <w:pStyle w:val="ListParagraph"/>
        <w:ind w:left="435"/>
        <w:outlineLvl w:val="0"/>
        <w:rPr>
          <w:ins w:id="484" w:author="Blueprism" w:date="2019-06-13T14:45:00Z"/>
          <w:b/>
          <w:lang w:val="en-GB"/>
        </w:rPr>
      </w:pPr>
    </w:p>
    <w:p w:rsidR="0016135D" w:rsidRDefault="0016135D">
      <w:pPr>
        <w:pStyle w:val="ListParagraph"/>
        <w:ind w:left="435"/>
        <w:outlineLvl w:val="0"/>
        <w:rPr>
          <w:ins w:id="485" w:author="Blueprism" w:date="2019-06-13T14:46:00Z"/>
          <w:b/>
          <w:lang w:val="en-GB"/>
        </w:rPr>
      </w:pPr>
      <w:ins w:id="486" w:author="Blueprism" w:date="2019-06-13T14:46:00Z">
        <w:r>
          <w:rPr>
            <w:b/>
            <w:lang w:val="en-GB"/>
          </w:rPr>
          <w:tab/>
          <w:t>9.1 Technical Specification</w:t>
        </w:r>
      </w:ins>
    </w:p>
    <w:p w:rsidR="0016135D" w:rsidRDefault="0016135D" w:rsidP="0016135D">
      <w:pPr>
        <w:pStyle w:val="ListParagraph"/>
        <w:numPr>
          <w:ilvl w:val="0"/>
          <w:numId w:val="39"/>
        </w:numPr>
        <w:spacing w:after="160" w:line="259" w:lineRule="auto"/>
        <w:rPr>
          <w:ins w:id="487" w:author="Blueprism" w:date="2019-06-13T14:46:00Z"/>
        </w:rPr>
      </w:pPr>
      <w:ins w:id="488" w:author="Blueprism" w:date="2019-06-13T14:46:00Z">
        <w:r>
          <w:t>The tool is going to be developed as a web page</w:t>
        </w:r>
      </w:ins>
    </w:p>
    <w:p w:rsidR="0016135D" w:rsidRDefault="0016135D" w:rsidP="0016135D">
      <w:pPr>
        <w:pStyle w:val="ListParagraph"/>
        <w:numPr>
          <w:ilvl w:val="0"/>
          <w:numId w:val="39"/>
        </w:numPr>
        <w:spacing w:after="160" w:line="259" w:lineRule="auto"/>
        <w:rPr>
          <w:ins w:id="489" w:author="Blueprism" w:date="2019-06-13T14:46:00Z"/>
        </w:rPr>
      </w:pPr>
      <w:ins w:id="490" w:author="Blueprism" w:date="2019-06-13T14:46:00Z">
        <w:r>
          <w:t>Programming Language used – C#</w:t>
        </w:r>
        <w:r w:rsidR="00DE73EB">
          <w:t xml:space="preserve"> , ASP</w:t>
        </w:r>
      </w:ins>
    </w:p>
    <w:p w:rsidR="0016135D" w:rsidRDefault="0016135D" w:rsidP="0016135D">
      <w:pPr>
        <w:pStyle w:val="ListParagraph"/>
        <w:numPr>
          <w:ilvl w:val="0"/>
          <w:numId w:val="39"/>
        </w:numPr>
        <w:spacing w:after="160" w:line="259" w:lineRule="auto"/>
        <w:rPr>
          <w:ins w:id="491" w:author="Blueprism" w:date="2019-06-13T14:46:00Z"/>
        </w:rPr>
      </w:pPr>
      <w:ins w:id="492" w:author="Blueprism" w:date="2019-06-13T14:46:00Z">
        <w:r>
          <w:t>Scripting Language – Javascript, Angular JS</w:t>
        </w:r>
      </w:ins>
    </w:p>
    <w:p w:rsidR="0016135D" w:rsidRDefault="0016135D" w:rsidP="0016135D">
      <w:pPr>
        <w:pStyle w:val="ListParagraph"/>
        <w:numPr>
          <w:ilvl w:val="0"/>
          <w:numId w:val="39"/>
        </w:numPr>
        <w:spacing w:after="160" w:line="259" w:lineRule="auto"/>
        <w:rPr>
          <w:ins w:id="493" w:author="Blueprism" w:date="2019-06-13T14:46:00Z"/>
        </w:rPr>
      </w:pPr>
      <w:ins w:id="494" w:author="Blueprism" w:date="2019-06-13T14:46:00Z">
        <w:r>
          <w:t>Database – SQS server express</w:t>
        </w:r>
      </w:ins>
    </w:p>
    <w:p w:rsidR="0016135D" w:rsidRDefault="0016135D">
      <w:pPr>
        <w:pStyle w:val="ListParagraph"/>
        <w:numPr>
          <w:ilvl w:val="0"/>
          <w:numId w:val="39"/>
        </w:numPr>
        <w:spacing w:after="160" w:line="259" w:lineRule="auto"/>
        <w:rPr>
          <w:ins w:id="495" w:author="Blueprism" w:date="2019-06-13T15:13:00Z"/>
        </w:rPr>
        <w:pPrChange w:id="496" w:author="Blueprism" w:date="2019-06-13T15:13:00Z">
          <w:pPr>
            <w:pStyle w:val="ListParagraph"/>
            <w:ind w:left="435"/>
            <w:outlineLvl w:val="0"/>
          </w:pPr>
        </w:pPrChange>
      </w:pPr>
      <w:ins w:id="497" w:author="Blueprism" w:date="2019-06-13T14:46:00Z">
        <w:r>
          <w:t>Webserver – IIS</w:t>
        </w:r>
      </w:ins>
    </w:p>
    <w:p w:rsidR="00590336" w:rsidRPr="00590336" w:rsidRDefault="00590336">
      <w:pPr>
        <w:pStyle w:val="ListParagraph"/>
        <w:spacing w:after="160" w:line="259" w:lineRule="auto"/>
        <w:ind w:left="1440"/>
        <w:rPr>
          <w:ins w:id="498" w:author="Blueprism" w:date="2019-06-13T14:45:00Z"/>
          <w:rPrChange w:id="499" w:author="Blueprism" w:date="2019-06-13T15:13:00Z">
            <w:rPr>
              <w:ins w:id="500" w:author="Blueprism" w:date="2019-06-13T14:45:00Z"/>
              <w:lang w:val="en-GB"/>
            </w:rPr>
          </w:rPrChange>
        </w:rPr>
        <w:pPrChange w:id="501" w:author="Blueprism" w:date="2019-06-13T15:13:00Z">
          <w:pPr>
            <w:pStyle w:val="ListParagraph"/>
            <w:ind w:left="435"/>
            <w:outlineLvl w:val="0"/>
          </w:pPr>
        </w:pPrChange>
      </w:pPr>
    </w:p>
    <w:p w:rsidR="00590336" w:rsidRPr="00590336" w:rsidRDefault="00445F30">
      <w:pPr>
        <w:pStyle w:val="ListParagraph"/>
        <w:numPr>
          <w:ilvl w:val="1"/>
          <w:numId w:val="42"/>
        </w:numPr>
        <w:outlineLvl w:val="0"/>
        <w:rPr>
          <w:ins w:id="502" w:author="Blueprism" w:date="2019-06-13T15:14:00Z"/>
          <w:b/>
          <w:lang w:val="en-GB"/>
          <w:rPrChange w:id="503" w:author="Blueprism" w:date="2019-06-13T15:15:00Z">
            <w:rPr>
              <w:ins w:id="504" w:author="Blueprism" w:date="2019-06-13T15:14:00Z"/>
              <w:lang w:val="en-GB"/>
            </w:rPr>
          </w:rPrChange>
        </w:rPr>
        <w:pPrChange w:id="505" w:author="Blueprism" w:date="2019-06-13T15:15:00Z">
          <w:pPr>
            <w:pStyle w:val="ListParagraph"/>
            <w:ind w:left="435"/>
            <w:outlineLvl w:val="0"/>
          </w:pPr>
        </w:pPrChange>
      </w:pPr>
      <w:ins w:id="506" w:author="Blueprism" w:date="2019-06-13T14:47:00Z">
        <w:r>
          <w:rPr>
            <w:b/>
            <w:lang w:val="en-GB"/>
          </w:rPr>
          <w:t>High Level Approach</w:t>
        </w:r>
      </w:ins>
    </w:p>
    <w:p w:rsidR="00590336" w:rsidRPr="00590336" w:rsidRDefault="00590336">
      <w:pPr>
        <w:pStyle w:val="ListParagraph"/>
        <w:ind w:left="1440"/>
        <w:outlineLvl w:val="0"/>
        <w:rPr>
          <w:ins w:id="507" w:author="Blueprism" w:date="2019-06-13T14:53:00Z"/>
          <w:b/>
          <w:lang w:val="en-GB"/>
          <w:rPrChange w:id="508" w:author="Blueprism" w:date="2019-06-13T15:13:00Z">
            <w:rPr>
              <w:ins w:id="509" w:author="Blueprism" w:date="2019-06-13T14:53:00Z"/>
              <w:lang w:val="en-GB"/>
            </w:rPr>
          </w:rPrChange>
        </w:rPr>
        <w:pPrChange w:id="510" w:author="Blueprism" w:date="2019-06-13T15:14:00Z">
          <w:pPr>
            <w:pStyle w:val="ListParagraph"/>
            <w:ind w:left="435"/>
            <w:outlineLvl w:val="0"/>
          </w:pPr>
        </w:pPrChange>
      </w:pPr>
      <w:ins w:id="511" w:author="Blueprism" w:date="2019-06-13T15:14:00Z">
        <w:r>
          <w:rPr>
            <w:b/>
            <w:lang w:val="en-GB"/>
          </w:rPr>
          <w:t>The tool has 3 main pages</w:t>
        </w:r>
      </w:ins>
    </w:p>
    <w:p w:rsidR="009D2F7E" w:rsidRPr="00590336" w:rsidRDefault="00142A36">
      <w:pPr>
        <w:pStyle w:val="Heading3"/>
        <w:numPr>
          <w:ilvl w:val="2"/>
          <w:numId w:val="42"/>
        </w:numPr>
        <w:rPr>
          <w:ins w:id="512" w:author="Blueprism" w:date="2019-06-13T14:53:00Z"/>
          <w:b/>
          <w:rPrChange w:id="513" w:author="Blueprism" w:date="2019-06-13T15:14:00Z">
            <w:rPr>
              <w:ins w:id="514" w:author="Blueprism" w:date="2019-06-13T14:53:00Z"/>
            </w:rPr>
          </w:rPrChange>
        </w:rPr>
        <w:pPrChange w:id="515" w:author="Blueprism" w:date="2019-06-13T15:11:00Z">
          <w:pPr>
            <w:pStyle w:val="Heading3"/>
            <w:numPr>
              <w:ilvl w:val="0"/>
              <w:numId w:val="0"/>
            </w:numPr>
            <w:tabs>
              <w:tab w:val="clear" w:pos="1080"/>
            </w:tabs>
            <w:ind w:left="360" w:firstLine="360"/>
          </w:pPr>
        </w:pPrChange>
      </w:pPr>
      <w:ins w:id="516" w:author="Blueprism" w:date="2019-06-13T14:53:00Z">
        <w:r w:rsidRPr="00590336">
          <w:rPr>
            <w:b/>
            <w:rPrChange w:id="517" w:author="Blueprism" w:date="2019-06-13T15:14:00Z">
              <w:rPr/>
            </w:rPrChange>
          </w:rPr>
          <w:t>ISO Template page</w:t>
        </w:r>
      </w:ins>
    </w:p>
    <w:p w:rsidR="00D355A2" w:rsidRPr="00E575A2" w:rsidRDefault="00142A36">
      <w:pPr>
        <w:pStyle w:val="ListParagraph"/>
        <w:numPr>
          <w:ilvl w:val="0"/>
          <w:numId w:val="45"/>
        </w:numPr>
        <w:rPr>
          <w:ins w:id="518" w:author="Blueprism" w:date="2019-06-13T14:57:00Z"/>
        </w:rPr>
        <w:pPrChange w:id="519" w:author="Blueprism" w:date="2019-06-13T15:12:00Z">
          <w:pPr>
            <w:pStyle w:val="Heading3"/>
            <w:numPr>
              <w:ilvl w:val="0"/>
              <w:numId w:val="0"/>
            </w:numPr>
            <w:tabs>
              <w:tab w:val="clear" w:pos="1080"/>
            </w:tabs>
            <w:ind w:left="360" w:firstLine="360"/>
          </w:pPr>
        </w:pPrChange>
      </w:pPr>
      <w:ins w:id="520" w:author="Blueprism" w:date="2019-06-13T14:55:00Z">
        <w:r w:rsidRPr="009D2F7E">
          <w:rPr>
            <w:lang w:val="en-ZA"/>
            <w:rPrChange w:id="521" w:author="Blueprism" w:date="2019-06-13T15:12:00Z">
              <w:rPr/>
            </w:rPrChange>
          </w:rPr>
          <w:t xml:space="preserve">The </w:t>
        </w:r>
      </w:ins>
      <w:ins w:id="522" w:author="Blueprism" w:date="2019-06-13T14:57:00Z">
        <w:r w:rsidR="00D355A2" w:rsidRPr="009D2F7E">
          <w:rPr>
            <w:lang w:val="en-ZA"/>
            <w:rPrChange w:id="523" w:author="Blueprism" w:date="2019-06-13T15:12:00Z">
              <w:rPr/>
            </w:rPrChange>
          </w:rPr>
          <w:t xml:space="preserve">details from the </w:t>
        </w:r>
      </w:ins>
      <w:ins w:id="524" w:author="Blueprism" w:date="2019-06-13T14:55:00Z">
        <w:r w:rsidRPr="009D2F7E">
          <w:rPr>
            <w:lang w:val="en-ZA"/>
            <w:rPrChange w:id="525" w:author="Blueprism" w:date="2019-06-13T15:12:00Z">
              <w:rPr/>
            </w:rPrChange>
          </w:rPr>
          <w:t xml:space="preserve">ISO templates </w:t>
        </w:r>
      </w:ins>
      <w:ins w:id="526" w:author="Blueprism" w:date="2019-06-13T15:20:00Z">
        <w:r w:rsidR="00942C18">
          <w:rPr>
            <w:lang w:val="en-ZA"/>
          </w:rPr>
          <w:t xml:space="preserve">(XSD) </w:t>
        </w:r>
      </w:ins>
      <w:ins w:id="527" w:author="Blueprism" w:date="2019-06-13T14:55:00Z">
        <w:r w:rsidRPr="009D2F7E">
          <w:rPr>
            <w:lang w:val="en-ZA"/>
            <w:rPrChange w:id="528" w:author="Blueprism" w:date="2019-06-13T15:12:00Z">
              <w:rPr/>
            </w:rPrChange>
          </w:rPr>
          <w:t>for all the messages are stored in the</w:t>
        </w:r>
      </w:ins>
      <w:ins w:id="529" w:author="Blueprism" w:date="2019-06-13T14:57:00Z">
        <w:r w:rsidR="00D355A2" w:rsidRPr="009D2F7E">
          <w:rPr>
            <w:lang w:val="en-ZA"/>
            <w:rPrChange w:id="530" w:author="Blueprism" w:date="2019-06-13T15:12:00Z">
              <w:rPr/>
            </w:rPrChange>
          </w:rPr>
          <w:t xml:space="preserve"> database using this page</w:t>
        </w:r>
      </w:ins>
    </w:p>
    <w:p w:rsidR="00D355A2" w:rsidRPr="00E575A2" w:rsidRDefault="00D355A2">
      <w:pPr>
        <w:pStyle w:val="ListParagraph"/>
        <w:numPr>
          <w:ilvl w:val="0"/>
          <w:numId w:val="45"/>
        </w:numPr>
        <w:rPr>
          <w:ins w:id="531" w:author="Blueprism" w:date="2019-06-13T14:59:00Z"/>
        </w:rPr>
        <w:pPrChange w:id="532" w:author="Blueprism" w:date="2019-06-13T15:12:00Z">
          <w:pPr>
            <w:pStyle w:val="Heading3"/>
            <w:numPr>
              <w:ilvl w:val="0"/>
              <w:numId w:val="0"/>
            </w:numPr>
            <w:tabs>
              <w:tab w:val="clear" w:pos="1080"/>
            </w:tabs>
            <w:ind w:left="360" w:firstLine="360"/>
          </w:pPr>
        </w:pPrChange>
      </w:pPr>
      <w:ins w:id="533" w:author="Blueprism" w:date="2019-06-13T14:57:00Z">
        <w:r w:rsidRPr="009D2F7E">
          <w:rPr>
            <w:lang w:val="en-ZA"/>
            <w:rPrChange w:id="534" w:author="Blueprism" w:date="2019-06-13T15:12:00Z">
              <w:rPr/>
            </w:rPrChange>
          </w:rPr>
          <w:t>User select the path where the XSD file is located</w:t>
        </w:r>
      </w:ins>
    </w:p>
    <w:p w:rsidR="00D355A2" w:rsidRDefault="00D355A2">
      <w:pPr>
        <w:pStyle w:val="ListParagraph"/>
        <w:numPr>
          <w:ilvl w:val="0"/>
          <w:numId w:val="45"/>
        </w:numPr>
        <w:spacing w:after="160" w:line="259" w:lineRule="auto"/>
        <w:rPr>
          <w:ins w:id="535" w:author="Blueprism" w:date="2019-06-13T14:59:00Z"/>
        </w:rPr>
        <w:pPrChange w:id="536" w:author="Blueprism" w:date="2019-06-13T15:12:00Z">
          <w:pPr>
            <w:pStyle w:val="ListParagraph"/>
            <w:numPr>
              <w:numId w:val="40"/>
            </w:numPr>
            <w:spacing w:after="160" w:line="259" w:lineRule="auto"/>
            <w:ind w:left="2880" w:hanging="360"/>
          </w:pPr>
        </w:pPrChange>
      </w:pPr>
      <w:ins w:id="537" w:author="Blueprism" w:date="2019-06-13T14:59:00Z">
        <w:r>
          <w:t>The tool picks up the XSD file and stores the tag, type and condition details into the database by reading the complete XSD file</w:t>
        </w:r>
      </w:ins>
    </w:p>
    <w:p w:rsidR="00D355A2" w:rsidRDefault="00D355A2">
      <w:pPr>
        <w:ind w:left="2160"/>
        <w:rPr>
          <w:ins w:id="538" w:author="Blueprism" w:date="2019-06-13T14:57:00Z"/>
        </w:rPr>
        <w:pPrChange w:id="539" w:author="Blueprism" w:date="2019-06-13T14:55:00Z">
          <w:pPr>
            <w:pStyle w:val="Heading3"/>
            <w:numPr>
              <w:ilvl w:val="0"/>
              <w:numId w:val="0"/>
            </w:numPr>
            <w:tabs>
              <w:tab w:val="clear" w:pos="1080"/>
            </w:tabs>
            <w:ind w:left="360" w:firstLine="360"/>
          </w:pPr>
        </w:pPrChange>
      </w:pPr>
    </w:p>
    <w:p w:rsidR="00142A36" w:rsidRDefault="00142A36">
      <w:pPr>
        <w:rPr>
          <w:ins w:id="540" w:author="Blueprism" w:date="2019-06-13T14:55:00Z"/>
        </w:rPr>
        <w:pPrChange w:id="541" w:author="Blueprism" w:date="2019-06-13T14:55:00Z">
          <w:pPr>
            <w:pStyle w:val="Heading3"/>
            <w:numPr>
              <w:ilvl w:val="0"/>
              <w:numId w:val="0"/>
            </w:numPr>
            <w:tabs>
              <w:tab w:val="clear" w:pos="1080"/>
            </w:tabs>
            <w:ind w:left="360" w:firstLine="360"/>
          </w:pPr>
        </w:pPrChange>
      </w:pPr>
    </w:p>
    <w:p w:rsidR="00142A36" w:rsidRDefault="00142A36">
      <w:pPr>
        <w:rPr>
          <w:ins w:id="542" w:author="Blueprism" w:date="2019-06-13T14:55:00Z"/>
        </w:rPr>
        <w:pPrChange w:id="543" w:author="Blueprism" w:date="2019-06-13T14:55:00Z">
          <w:pPr>
            <w:pStyle w:val="Heading3"/>
            <w:numPr>
              <w:ilvl w:val="0"/>
              <w:numId w:val="0"/>
            </w:numPr>
            <w:tabs>
              <w:tab w:val="clear" w:pos="1080"/>
            </w:tabs>
            <w:ind w:left="360" w:firstLine="360"/>
          </w:pPr>
        </w:pPrChange>
      </w:pPr>
    </w:p>
    <w:p w:rsidR="00142A36" w:rsidRDefault="00142A36">
      <w:pPr>
        <w:rPr>
          <w:ins w:id="544" w:author="Blueprism" w:date="2019-06-13T14:55:00Z"/>
        </w:rPr>
        <w:pPrChange w:id="545" w:author="Blueprism" w:date="2019-06-13T14:55:00Z">
          <w:pPr>
            <w:pStyle w:val="Heading3"/>
            <w:numPr>
              <w:ilvl w:val="0"/>
              <w:numId w:val="0"/>
            </w:numPr>
            <w:tabs>
              <w:tab w:val="clear" w:pos="1080"/>
            </w:tabs>
            <w:ind w:left="360" w:firstLine="360"/>
          </w:pPr>
        </w:pPrChange>
      </w:pPr>
    </w:p>
    <w:p w:rsidR="00142A36" w:rsidRDefault="00142A36">
      <w:pPr>
        <w:rPr>
          <w:ins w:id="546" w:author="Blueprism" w:date="2019-06-13T14:55:00Z"/>
        </w:rPr>
        <w:pPrChange w:id="547" w:author="Blueprism" w:date="2019-06-13T14:55:00Z">
          <w:pPr>
            <w:pStyle w:val="Heading3"/>
            <w:numPr>
              <w:ilvl w:val="0"/>
              <w:numId w:val="0"/>
            </w:numPr>
            <w:tabs>
              <w:tab w:val="clear" w:pos="1080"/>
            </w:tabs>
            <w:ind w:left="360" w:firstLine="360"/>
          </w:pPr>
        </w:pPrChange>
      </w:pPr>
    </w:p>
    <w:p w:rsidR="00142A36" w:rsidRDefault="00142A36">
      <w:pPr>
        <w:rPr>
          <w:ins w:id="548" w:author="Blueprism" w:date="2019-06-13T14:55:00Z"/>
        </w:rPr>
        <w:pPrChange w:id="549" w:author="Blueprism" w:date="2019-06-13T14:55:00Z">
          <w:pPr>
            <w:pStyle w:val="Heading3"/>
            <w:numPr>
              <w:ilvl w:val="0"/>
              <w:numId w:val="0"/>
            </w:numPr>
            <w:tabs>
              <w:tab w:val="clear" w:pos="1080"/>
            </w:tabs>
            <w:ind w:left="360" w:firstLine="360"/>
          </w:pPr>
        </w:pPrChange>
      </w:pPr>
    </w:p>
    <w:p w:rsidR="00142A36" w:rsidRPr="00E575A2" w:rsidRDefault="00142A36">
      <w:pPr>
        <w:rPr>
          <w:ins w:id="550" w:author="Blueprism" w:date="2019-06-13T14:54:00Z"/>
        </w:rPr>
        <w:pPrChange w:id="551" w:author="Blueprism" w:date="2019-06-13T14:55:00Z">
          <w:pPr>
            <w:pStyle w:val="Heading3"/>
            <w:numPr>
              <w:ilvl w:val="0"/>
              <w:numId w:val="0"/>
            </w:numPr>
            <w:tabs>
              <w:tab w:val="clear" w:pos="1080"/>
            </w:tabs>
            <w:ind w:left="360" w:firstLine="360"/>
          </w:pPr>
        </w:pPrChange>
      </w:pPr>
    </w:p>
    <w:p w:rsidR="00142A36" w:rsidRPr="00590336" w:rsidRDefault="00142A36">
      <w:pPr>
        <w:pStyle w:val="Heading3"/>
        <w:numPr>
          <w:ilvl w:val="2"/>
          <w:numId w:val="42"/>
        </w:numPr>
        <w:rPr>
          <w:ins w:id="552" w:author="Blueprism" w:date="2019-06-13T15:11:00Z"/>
          <w:b/>
          <w:rPrChange w:id="553" w:author="Blueprism" w:date="2019-06-13T15:14:00Z">
            <w:rPr>
              <w:ins w:id="554" w:author="Blueprism" w:date="2019-06-13T15:11:00Z"/>
            </w:rPr>
          </w:rPrChange>
        </w:rPr>
        <w:pPrChange w:id="555" w:author="Blueprism" w:date="2019-06-13T15:14:00Z">
          <w:pPr>
            <w:pStyle w:val="Heading3"/>
            <w:numPr>
              <w:ilvl w:val="0"/>
              <w:numId w:val="0"/>
            </w:numPr>
            <w:tabs>
              <w:tab w:val="clear" w:pos="1080"/>
            </w:tabs>
            <w:ind w:left="0" w:firstLine="0"/>
          </w:pPr>
        </w:pPrChange>
      </w:pPr>
      <w:ins w:id="556" w:author="Blueprism" w:date="2019-06-13T14:54:00Z">
        <w:r w:rsidRPr="00590336">
          <w:rPr>
            <w:b/>
            <w:rPrChange w:id="557" w:author="Blueprism" w:date="2019-06-13T15:14:00Z">
              <w:rPr/>
            </w:rPrChange>
          </w:rPr>
          <w:t>Configuration page</w:t>
        </w:r>
      </w:ins>
    </w:p>
    <w:p w:rsidR="009D2F7E" w:rsidRDefault="009D2F7E">
      <w:pPr>
        <w:pStyle w:val="ListParagraph"/>
        <w:ind w:left="1440"/>
        <w:rPr>
          <w:ins w:id="558" w:author="Blueprism" w:date="2019-06-13T14:55:00Z"/>
        </w:rPr>
        <w:pPrChange w:id="559" w:author="Blueprism" w:date="2019-06-13T15:12:00Z">
          <w:pPr>
            <w:pStyle w:val="Heading3"/>
            <w:numPr>
              <w:ilvl w:val="0"/>
              <w:numId w:val="0"/>
            </w:numPr>
            <w:tabs>
              <w:tab w:val="clear" w:pos="1080"/>
            </w:tabs>
            <w:ind w:left="0" w:firstLine="0"/>
          </w:pPr>
        </w:pPrChange>
      </w:pPr>
    </w:p>
    <w:p w:rsidR="009D2F7E" w:rsidRDefault="009D2F7E">
      <w:pPr>
        <w:pStyle w:val="ListParagraph"/>
        <w:numPr>
          <w:ilvl w:val="0"/>
          <w:numId w:val="40"/>
        </w:numPr>
        <w:spacing w:after="160" w:line="259" w:lineRule="auto"/>
        <w:ind w:left="2160"/>
        <w:rPr>
          <w:ins w:id="560" w:author="Blueprism" w:date="2019-06-13T15:10:00Z"/>
        </w:rPr>
        <w:pPrChange w:id="561" w:author="Blueprism" w:date="2019-06-13T15:12:00Z">
          <w:pPr>
            <w:pStyle w:val="ListParagraph"/>
            <w:numPr>
              <w:numId w:val="40"/>
            </w:numPr>
            <w:spacing w:after="160" w:line="259" w:lineRule="auto"/>
            <w:ind w:left="2880" w:hanging="360"/>
          </w:pPr>
        </w:pPrChange>
      </w:pPr>
      <w:ins w:id="562" w:author="Blueprism" w:date="2019-06-13T15:10:00Z">
        <w:r>
          <w:t xml:space="preserve">Any new message format should be </w:t>
        </w:r>
        <w:r w:rsidR="00942C18">
          <w:t xml:space="preserve">configured before it is used </w:t>
        </w:r>
      </w:ins>
      <w:ins w:id="563" w:author="Blueprism" w:date="2019-06-13T15:20:00Z">
        <w:r w:rsidR="00942C18">
          <w:t xml:space="preserve">by </w:t>
        </w:r>
      </w:ins>
      <w:ins w:id="564" w:author="Blueprism" w:date="2019-06-13T15:10:00Z">
        <w:r w:rsidR="00942C18">
          <w:t xml:space="preserve">the </w:t>
        </w:r>
        <w:r>
          <w:t xml:space="preserve"> particular bank to generate the message</w:t>
        </w:r>
      </w:ins>
    </w:p>
    <w:p w:rsidR="009D2F7E" w:rsidRDefault="009D2F7E">
      <w:pPr>
        <w:pStyle w:val="ListParagraph"/>
        <w:numPr>
          <w:ilvl w:val="0"/>
          <w:numId w:val="40"/>
        </w:numPr>
        <w:spacing w:after="160" w:line="259" w:lineRule="auto"/>
        <w:ind w:left="2160"/>
        <w:rPr>
          <w:ins w:id="565" w:author="Blueprism" w:date="2019-06-13T15:10:00Z"/>
        </w:rPr>
        <w:pPrChange w:id="566" w:author="Blueprism" w:date="2019-06-13T15:12:00Z">
          <w:pPr>
            <w:pStyle w:val="ListParagraph"/>
            <w:numPr>
              <w:numId w:val="40"/>
            </w:numPr>
            <w:spacing w:after="160" w:line="259" w:lineRule="auto"/>
            <w:ind w:left="2880" w:hanging="360"/>
          </w:pPr>
        </w:pPrChange>
      </w:pPr>
      <w:ins w:id="567" w:author="Blueprism" w:date="2019-06-13T15:10:00Z">
        <w:r>
          <w:t>The user provides the details of the message which he want configure for the bank ( example : Message standard,Variant,Verison.. etc)</w:t>
        </w:r>
      </w:ins>
    </w:p>
    <w:p w:rsidR="009D2F7E" w:rsidRDefault="009D2F7E">
      <w:pPr>
        <w:pStyle w:val="ListParagraph"/>
        <w:numPr>
          <w:ilvl w:val="0"/>
          <w:numId w:val="40"/>
        </w:numPr>
        <w:spacing w:after="160" w:line="259" w:lineRule="auto"/>
        <w:ind w:left="2160"/>
        <w:rPr>
          <w:ins w:id="568" w:author="Blueprism" w:date="2019-06-13T15:10:00Z"/>
        </w:rPr>
        <w:pPrChange w:id="569" w:author="Blueprism" w:date="2019-06-13T15:12:00Z">
          <w:pPr>
            <w:pStyle w:val="ListParagraph"/>
            <w:numPr>
              <w:numId w:val="40"/>
            </w:numPr>
            <w:spacing w:after="160" w:line="259" w:lineRule="auto"/>
            <w:ind w:left="2880" w:hanging="360"/>
          </w:pPr>
        </w:pPrChange>
      </w:pPr>
      <w:ins w:id="570" w:author="Blueprism" w:date="2019-06-13T15:10:00Z">
        <w:r>
          <w:t>The tool displays all the tags for the particular message type based on the details saved in the ISO Template page</w:t>
        </w:r>
      </w:ins>
    </w:p>
    <w:p w:rsidR="009D2F7E" w:rsidRDefault="009D2F7E">
      <w:pPr>
        <w:pStyle w:val="ListParagraph"/>
        <w:numPr>
          <w:ilvl w:val="0"/>
          <w:numId w:val="40"/>
        </w:numPr>
        <w:spacing w:after="160" w:line="259" w:lineRule="auto"/>
        <w:ind w:left="2160"/>
        <w:rPr>
          <w:ins w:id="571" w:author="Blueprism" w:date="2019-06-13T15:10:00Z"/>
        </w:rPr>
        <w:pPrChange w:id="572" w:author="Blueprism" w:date="2019-06-13T15:12:00Z">
          <w:pPr>
            <w:pStyle w:val="ListParagraph"/>
            <w:numPr>
              <w:numId w:val="40"/>
            </w:numPr>
            <w:spacing w:after="160" w:line="259" w:lineRule="auto"/>
            <w:ind w:left="2880" w:hanging="360"/>
          </w:pPr>
        </w:pPrChange>
      </w:pPr>
      <w:ins w:id="573" w:author="Blueprism" w:date="2019-06-13T15:10:00Z">
        <w:r>
          <w:t>The tags which is applicable to the bank is selected by the user</w:t>
        </w:r>
      </w:ins>
    </w:p>
    <w:p w:rsidR="009D2F7E" w:rsidRDefault="009D2F7E">
      <w:pPr>
        <w:pStyle w:val="ListParagraph"/>
        <w:numPr>
          <w:ilvl w:val="0"/>
          <w:numId w:val="40"/>
        </w:numPr>
        <w:spacing w:after="160" w:line="259" w:lineRule="auto"/>
        <w:ind w:left="2160"/>
        <w:rPr>
          <w:ins w:id="574" w:author="Blueprism" w:date="2019-06-13T15:10:00Z"/>
        </w:rPr>
        <w:pPrChange w:id="575" w:author="Blueprism" w:date="2019-06-13T15:12:00Z">
          <w:pPr>
            <w:pStyle w:val="ListParagraph"/>
            <w:numPr>
              <w:numId w:val="40"/>
            </w:numPr>
            <w:spacing w:after="160" w:line="259" w:lineRule="auto"/>
            <w:ind w:left="2880" w:hanging="360"/>
          </w:pPr>
        </w:pPrChange>
      </w:pPr>
      <w:ins w:id="576" w:author="Blueprism" w:date="2019-06-13T15:10:00Z">
        <w:r>
          <w:t>The details are stored into the database with the bank name</w:t>
        </w:r>
      </w:ins>
    </w:p>
    <w:p w:rsidR="00142A36" w:rsidRPr="00E575A2" w:rsidRDefault="00142A36">
      <w:pPr>
        <w:rPr>
          <w:ins w:id="577" w:author="Blueprism" w:date="2019-06-13T14:54:00Z"/>
        </w:rPr>
        <w:pPrChange w:id="578" w:author="Blueprism" w:date="2019-06-13T14:55:00Z">
          <w:pPr>
            <w:pStyle w:val="Heading3"/>
            <w:numPr>
              <w:ilvl w:val="0"/>
              <w:numId w:val="0"/>
            </w:numPr>
            <w:tabs>
              <w:tab w:val="clear" w:pos="1080"/>
            </w:tabs>
            <w:ind w:left="0" w:firstLine="0"/>
          </w:pPr>
        </w:pPrChange>
      </w:pPr>
    </w:p>
    <w:p w:rsidR="00142A36" w:rsidRPr="00590336" w:rsidRDefault="00142A36">
      <w:pPr>
        <w:pStyle w:val="Heading3"/>
        <w:numPr>
          <w:ilvl w:val="2"/>
          <w:numId w:val="42"/>
        </w:numPr>
        <w:rPr>
          <w:ins w:id="579" w:author="Blueprism" w:date="2019-06-13T14:55:00Z"/>
          <w:b/>
          <w:rPrChange w:id="580" w:author="Blueprism" w:date="2019-06-13T15:14:00Z">
            <w:rPr>
              <w:ins w:id="581" w:author="Blueprism" w:date="2019-06-13T14:55:00Z"/>
            </w:rPr>
          </w:rPrChange>
        </w:rPr>
        <w:pPrChange w:id="582" w:author="Blueprism" w:date="2019-06-13T15:14:00Z">
          <w:pPr>
            <w:pStyle w:val="Heading3"/>
            <w:numPr>
              <w:ilvl w:val="0"/>
              <w:numId w:val="0"/>
            </w:numPr>
            <w:tabs>
              <w:tab w:val="clear" w:pos="1080"/>
            </w:tabs>
            <w:ind w:left="0" w:firstLine="0"/>
          </w:pPr>
        </w:pPrChange>
      </w:pPr>
      <w:ins w:id="583" w:author="Blueprism" w:date="2019-06-13T14:55:00Z">
        <w:r w:rsidRPr="00590336">
          <w:rPr>
            <w:b/>
            <w:rPrChange w:id="584" w:author="Blueprism" w:date="2019-06-13T15:14:00Z">
              <w:rPr/>
            </w:rPrChange>
          </w:rPr>
          <w:t>Message Generation page</w:t>
        </w:r>
      </w:ins>
    </w:p>
    <w:p w:rsidR="00142A36" w:rsidRPr="00E575A2" w:rsidRDefault="00142A36">
      <w:pPr>
        <w:pStyle w:val="ListParagraph"/>
        <w:ind w:left="2160"/>
        <w:rPr>
          <w:ins w:id="585" w:author="Blueprism" w:date="2019-06-13T14:53:00Z"/>
        </w:rPr>
        <w:pPrChange w:id="586" w:author="Blueprism" w:date="2019-06-13T14:55:00Z">
          <w:pPr>
            <w:pStyle w:val="Heading3"/>
            <w:numPr>
              <w:ilvl w:val="0"/>
              <w:numId w:val="0"/>
            </w:numPr>
            <w:tabs>
              <w:tab w:val="clear" w:pos="1080"/>
            </w:tabs>
            <w:ind w:left="0" w:firstLine="0"/>
          </w:pPr>
        </w:pPrChange>
      </w:pPr>
    </w:p>
    <w:p w:rsidR="009D2F7E" w:rsidRDefault="009D2F7E">
      <w:pPr>
        <w:pStyle w:val="ListParagraph"/>
        <w:numPr>
          <w:ilvl w:val="0"/>
          <w:numId w:val="41"/>
        </w:numPr>
        <w:spacing w:after="160" w:line="259" w:lineRule="auto"/>
        <w:ind w:left="2160"/>
        <w:rPr>
          <w:ins w:id="587" w:author="Blueprism" w:date="2019-06-13T15:12:00Z"/>
        </w:rPr>
        <w:pPrChange w:id="588" w:author="Blueprism" w:date="2019-06-13T15:13:00Z">
          <w:pPr>
            <w:pStyle w:val="ListParagraph"/>
            <w:numPr>
              <w:numId w:val="41"/>
            </w:numPr>
            <w:spacing w:after="160" w:line="259" w:lineRule="auto"/>
            <w:ind w:left="1440" w:hanging="360"/>
          </w:pPr>
        </w:pPrChange>
      </w:pPr>
      <w:ins w:id="589" w:author="Blueprism" w:date="2019-06-13T15:12:00Z">
        <w:r>
          <w:t xml:space="preserve">User input the following details </w:t>
        </w:r>
      </w:ins>
    </w:p>
    <w:p w:rsidR="009D2F7E" w:rsidRDefault="009D2F7E">
      <w:pPr>
        <w:pStyle w:val="ListParagraph"/>
        <w:ind w:left="2160"/>
        <w:rPr>
          <w:ins w:id="590" w:author="Blueprism" w:date="2019-06-13T15:12:00Z"/>
        </w:rPr>
        <w:pPrChange w:id="591" w:author="Blueprism" w:date="2019-06-13T15:13:00Z">
          <w:pPr>
            <w:pStyle w:val="ListParagraph"/>
            <w:ind w:left="1440"/>
          </w:pPr>
        </w:pPrChange>
      </w:pPr>
      <w:ins w:id="592" w:author="Blueprism" w:date="2019-06-13T15:12:00Z">
        <w:r>
          <w:t>Message type, Version, Path where file to be generated</w:t>
        </w:r>
      </w:ins>
    </w:p>
    <w:p w:rsidR="009D2F7E" w:rsidRDefault="009D2F7E">
      <w:pPr>
        <w:pStyle w:val="ListParagraph"/>
        <w:numPr>
          <w:ilvl w:val="0"/>
          <w:numId w:val="41"/>
        </w:numPr>
        <w:spacing w:after="160" w:line="259" w:lineRule="auto"/>
        <w:ind w:left="2160"/>
        <w:rPr>
          <w:ins w:id="593" w:author="Blueprism" w:date="2019-06-13T15:12:00Z"/>
        </w:rPr>
        <w:pPrChange w:id="594" w:author="Blueprism" w:date="2019-06-13T15:13:00Z">
          <w:pPr>
            <w:pStyle w:val="ListParagraph"/>
            <w:spacing w:after="160" w:line="259" w:lineRule="auto"/>
            <w:ind w:left="0"/>
          </w:pPr>
        </w:pPrChange>
      </w:pPr>
      <w:ins w:id="595" w:author="Blueprism" w:date="2019-06-13T15:12:00Z">
        <w:r>
          <w:t>After input the above details, user form will be displayed based on the message type, version. The tags which is applicable to the particular bank will be displayed to the user</w:t>
        </w:r>
      </w:ins>
      <w:ins w:id="596" w:author="Blueprism" w:date="2019-06-13T15:27:00Z">
        <w:r w:rsidR="00FE7BA7">
          <w:t xml:space="preserve"> </w:t>
        </w:r>
      </w:ins>
      <w:ins w:id="597" w:author="Blueprism" w:date="2019-06-13T15:12:00Z">
        <w:r>
          <w:t>based on the input provided by the user in the Configuration page</w:t>
        </w:r>
      </w:ins>
    </w:p>
    <w:p w:rsidR="009D2F7E" w:rsidRDefault="009D2F7E">
      <w:pPr>
        <w:pStyle w:val="ListParagraph"/>
        <w:numPr>
          <w:ilvl w:val="0"/>
          <w:numId w:val="41"/>
        </w:numPr>
        <w:spacing w:after="160" w:line="259" w:lineRule="auto"/>
        <w:ind w:left="2160"/>
        <w:rPr>
          <w:ins w:id="598" w:author="Blueprism" w:date="2019-06-13T15:12:00Z"/>
        </w:rPr>
        <w:pPrChange w:id="599" w:author="Blueprism" w:date="2019-06-13T15:13:00Z">
          <w:pPr>
            <w:pStyle w:val="ListParagraph"/>
            <w:numPr>
              <w:numId w:val="41"/>
            </w:numPr>
            <w:spacing w:after="160" w:line="259" w:lineRule="auto"/>
            <w:ind w:left="1440" w:hanging="360"/>
          </w:pPr>
        </w:pPrChange>
      </w:pPr>
      <w:ins w:id="600" w:author="Blueprism" w:date="2019-06-13T15:12:00Z">
        <w:r>
          <w:t xml:space="preserve">User inputs the values for all the tags. </w:t>
        </w:r>
      </w:ins>
    </w:p>
    <w:p w:rsidR="009D2F7E" w:rsidRDefault="009D2F7E">
      <w:pPr>
        <w:pStyle w:val="ListParagraph"/>
        <w:numPr>
          <w:ilvl w:val="0"/>
          <w:numId w:val="41"/>
        </w:numPr>
        <w:spacing w:after="160" w:line="259" w:lineRule="auto"/>
        <w:ind w:left="2160"/>
        <w:rPr>
          <w:ins w:id="601" w:author="Blueprism" w:date="2019-06-13T15:12:00Z"/>
        </w:rPr>
        <w:pPrChange w:id="602" w:author="Blueprism" w:date="2019-06-13T15:13:00Z">
          <w:pPr>
            <w:pStyle w:val="ListParagraph"/>
            <w:numPr>
              <w:numId w:val="41"/>
            </w:numPr>
            <w:spacing w:after="160" w:line="259" w:lineRule="auto"/>
            <w:ind w:left="1440" w:hanging="360"/>
          </w:pPr>
        </w:pPrChange>
      </w:pPr>
      <w:ins w:id="603" w:author="Blueprism" w:date="2019-06-13T15:12:00Z">
        <w:r>
          <w:t xml:space="preserve">The rules (including mandatory and non-mandatory) which needs to be followed for that particular tag will be displayed to the user. This would help the user to input the correct values. </w:t>
        </w:r>
      </w:ins>
    </w:p>
    <w:p w:rsidR="009D2F7E" w:rsidRDefault="009D2F7E">
      <w:pPr>
        <w:pStyle w:val="ListParagraph"/>
        <w:numPr>
          <w:ilvl w:val="0"/>
          <w:numId w:val="41"/>
        </w:numPr>
        <w:spacing w:after="160" w:line="259" w:lineRule="auto"/>
        <w:ind w:left="2160"/>
        <w:rPr>
          <w:ins w:id="604" w:author="Blueprism" w:date="2019-06-13T15:12:00Z"/>
        </w:rPr>
        <w:pPrChange w:id="605" w:author="Blueprism" w:date="2019-06-13T15:13:00Z">
          <w:pPr>
            <w:pStyle w:val="ListParagraph"/>
            <w:numPr>
              <w:numId w:val="41"/>
            </w:numPr>
            <w:spacing w:after="160" w:line="259" w:lineRule="auto"/>
            <w:ind w:left="1440" w:hanging="360"/>
          </w:pPr>
        </w:pPrChange>
      </w:pPr>
      <w:ins w:id="606" w:author="Blueprism" w:date="2019-06-13T15:12:00Z">
        <w:r>
          <w:t>Validations will be done after inputting the value for each tag</w:t>
        </w:r>
      </w:ins>
    </w:p>
    <w:p w:rsidR="009D2F7E" w:rsidRDefault="009D2F7E">
      <w:pPr>
        <w:pStyle w:val="ListParagraph"/>
        <w:numPr>
          <w:ilvl w:val="0"/>
          <w:numId w:val="41"/>
        </w:numPr>
        <w:spacing w:after="160" w:line="259" w:lineRule="auto"/>
        <w:ind w:left="2160"/>
        <w:rPr>
          <w:ins w:id="607" w:author="Blueprism" w:date="2019-06-13T15:12:00Z"/>
        </w:rPr>
        <w:pPrChange w:id="608" w:author="Blueprism" w:date="2019-06-13T15:13:00Z">
          <w:pPr>
            <w:pStyle w:val="ListParagraph"/>
            <w:numPr>
              <w:numId w:val="41"/>
            </w:numPr>
            <w:spacing w:after="160" w:line="259" w:lineRule="auto"/>
            <w:ind w:left="1440" w:hanging="360"/>
          </w:pPr>
        </w:pPrChange>
      </w:pPr>
      <w:ins w:id="609" w:author="Blueprism" w:date="2019-06-13T15:12:00Z">
        <w:r>
          <w:t>When the user clicks the generate button, the XML file will be generated and stored in the location specified by the user</w:t>
        </w:r>
      </w:ins>
    </w:p>
    <w:p w:rsidR="009D2F7E" w:rsidRDefault="009D2F7E">
      <w:pPr>
        <w:pStyle w:val="ListParagraph"/>
        <w:spacing w:after="160" w:line="259" w:lineRule="auto"/>
        <w:ind w:left="1440"/>
        <w:rPr>
          <w:ins w:id="610" w:author="Blueprism" w:date="2019-06-13T15:12:00Z"/>
        </w:rPr>
        <w:pPrChange w:id="611" w:author="Blueprism" w:date="2019-06-13T15:12:00Z">
          <w:pPr>
            <w:pStyle w:val="ListParagraph"/>
            <w:numPr>
              <w:numId w:val="41"/>
            </w:numPr>
            <w:spacing w:after="160" w:line="259" w:lineRule="auto"/>
            <w:ind w:hanging="360"/>
          </w:pPr>
        </w:pPrChange>
      </w:pPr>
    </w:p>
    <w:p w:rsidR="0016135D" w:rsidRDefault="0016135D">
      <w:pPr>
        <w:pStyle w:val="ListParagraph"/>
        <w:ind w:left="1080"/>
        <w:outlineLvl w:val="0"/>
        <w:rPr>
          <w:ins w:id="612" w:author="Blueprism" w:date="2019-06-13T14:45:00Z"/>
          <w:b/>
          <w:lang w:val="en-GB"/>
        </w:rPr>
        <w:pPrChange w:id="613" w:author="Blueprism" w:date="2019-06-13T14:53:00Z">
          <w:pPr>
            <w:pStyle w:val="ListParagraph"/>
            <w:ind w:left="435"/>
            <w:outlineLvl w:val="0"/>
          </w:pPr>
        </w:pPrChange>
      </w:pPr>
    </w:p>
    <w:p w:rsidR="0016135D" w:rsidDel="004475D7" w:rsidRDefault="00304A73">
      <w:pPr>
        <w:pStyle w:val="ListParagraph"/>
        <w:ind w:left="360"/>
        <w:outlineLvl w:val="0"/>
        <w:rPr>
          <w:del w:id="614" w:author="Blueprism" w:date="2019-06-13T14:45:00Z"/>
          <w:b/>
          <w:lang w:val="en-GB"/>
        </w:rPr>
        <w:pPrChange w:id="615" w:author="Blueprism" w:date="2019-06-13T14:54:00Z">
          <w:pPr>
            <w:outlineLvl w:val="0"/>
          </w:pPr>
        </w:pPrChange>
      </w:pPr>
      <w:ins w:id="616" w:author="Blueprism" w:date="2019-06-13T15:25:00Z">
        <w:r>
          <w:rPr>
            <w:b/>
            <w:lang w:val="en-GB"/>
          </w:rPr>
          <w:t>10</w:t>
        </w:r>
        <w:r w:rsidRPr="00FF08A9">
          <w:rPr>
            <w:b/>
            <w:rPrChange w:id="617" w:author="Raajesh Rajamani" w:date="2019-06-14T10:50:00Z">
              <w:rPr>
                <w:b/>
                <w:lang w:val="en-GB"/>
              </w:rPr>
            </w:rPrChange>
          </w:rPr>
          <w:t xml:space="preserve">. </w:t>
        </w:r>
      </w:ins>
      <w:ins w:id="618" w:author="Blueprism" w:date="2019-06-13T15:15:00Z">
        <w:r w:rsidR="00621240" w:rsidRPr="00FF08A9">
          <w:rPr>
            <w:b/>
            <w:rPrChange w:id="619" w:author="Raajesh Rajamani" w:date="2019-06-14T10:50:00Z">
              <w:rPr>
                <w:b/>
                <w:lang w:val="en-GB"/>
              </w:rPr>
            </w:rPrChange>
          </w:rPr>
          <w:t xml:space="preserve">Tool Design </w:t>
        </w:r>
      </w:ins>
      <w:ins w:id="620" w:author="Blueprism" w:date="2019-06-13T15:17:00Z">
        <w:r w:rsidR="004475D7" w:rsidRPr="00FF08A9">
          <w:rPr>
            <w:b/>
            <w:rPrChange w:id="621" w:author="Raajesh Rajamani" w:date="2019-06-14T10:50:00Z">
              <w:rPr>
                <w:b/>
                <w:lang w:val="en-GB"/>
              </w:rPr>
            </w:rPrChange>
          </w:rPr>
          <w:t>Model</w:t>
        </w:r>
      </w:ins>
    </w:p>
    <w:p w:rsidR="004475D7" w:rsidRDefault="004475D7" w:rsidP="005121D3">
      <w:pPr>
        <w:pStyle w:val="ListParagraph"/>
        <w:ind w:left="435"/>
        <w:outlineLvl w:val="0"/>
        <w:rPr>
          <w:ins w:id="622" w:author="Blueprism" w:date="2019-06-13T15:17:00Z"/>
          <w:b/>
          <w:lang w:val="en-GB"/>
        </w:rPr>
      </w:pPr>
    </w:p>
    <w:p w:rsidR="004475D7" w:rsidRDefault="004475D7" w:rsidP="005121D3">
      <w:pPr>
        <w:pStyle w:val="ListParagraph"/>
        <w:ind w:left="435"/>
        <w:outlineLvl w:val="0"/>
        <w:rPr>
          <w:ins w:id="623" w:author="Blueprism" w:date="2019-06-13T15:17:00Z"/>
          <w:b/>
          <w:lang w:val="en-GB"/>
        </w:rPr>
      </w:pPr>
    </w:p>
    <w:p w:rsidR="004475D7" w:rsidRDefault="004475D7" w:rsidP="005121D3">
      <w:pPr>
        <w:pStyle w:val="ListParagraph"/>
        <w:ind w:left="435"/>
        <w:outlineLvl w:val="0"/>
        <w:rPr>
          <w:ins w:id="624" w:author="Blueprism" w:date="2019-06-13T15:27:00Z"/>
          <w:b/>
          <w:lang w:val="en-GB"/>
        </w:rPr>
      </w:pPr>
      <w:ins w:id="625" w:author="Blueprism" w:date="2019-06-13T15:17:00Z">
        <w:r>
          <w:rPr>
            <w:b/>
            <w:lang w:val="en-GB"/>
          </w:rPr>
          <w:t>Please refer the attached file for the design model of the tool</w:t>
        </w:r>
      </w:ins>
    </w:p>
    <w:p w:rsidR="00333CC7" w:rsidRDefault="00333CC7" w:rsidP="005121D3">
      <w:pPr>
        <w:pStyle w:val="ListParagraph"/>
        <w:ind w:left="435"/>
        <w:outlineLvl w:val="0"/>
        <w:rPr>
          <w:ins w:id="626" w:author="Blueprism" w:date="2019-06-13T15:17:00Z"/>
          <w:b/>
          <w:lang w:val="en-GB"/>
        </w:rPr>
      </w:pPr>
    </w:p>
    <w:p w:rsidR="00A9023D" w:rsidRDefault="0059127E">
      <w:pPr>
        <w:pStyle w:val="ListParagraph"/>
        <w:ind w:left="360"/>
        <w:outlineLvl w:val="0"/>
        <w:rPr>
          <w:ins w:id="627" w:author="Blueprism" w:date="2019-06-13T14:54:00Z"/>
          <w:lang w:val="en-GB"/>
        </w:rPr>
        <w:pPrChange w:id="628" w:author="Blueprism" w:date="2019-06-13T14:54:00Z">
          <w:pPr>
            <w:outlineLvl w:val="0"/>
          </w:pPr>
        </w:pPrChange>
      </w:pPr>
      <w:ins w:id="629" w:author="Blueprism" w:date="2019-06-13T15:27:00Z">
        <w:r>
          <w:rPr>
            <w:lang w:val="en-GB"/>
          </w:rPr>
          <w:object w:dxaOrig="1530" w:dyaOrig="994" w14:anchorId="7FCF5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20" o:title=""/>
            </v:shape>
            <o:OLEObject Type="Embed" ProgID="Excel.SheetMacroEnabled.12" ShapeID="_x0000_i1025" DrawAspect="Icon" ObjectID="_1622474026" r:id="rId21"/>
          </w:object>
        </w:r>
      </w:ins>
    </w:p>
    <w:p w:rsidR="0083569D" w:rsidRDefault="0083569D" w:rsidP="004B1778">
      <w:pPr>
        <w:outlineLvl w:val="0"/>
        <w:rPr>
          <w:ins w:id="630" w:author="Blueprism" w:date="2019-06-13T15:22:00Z"/>
          <w:lang w:val="en-GB"/>
        </w:rPr>
      </w:pPr>
    </w:p>
    <w:p w:rsidR="00942C18" w:rsidRDefault="00942C18" w:rsidP="004B1778">
      <w:pPr>
        <w:outlineLvl w:val="0"/>
        <w:rPr>
          <w:ins w:id="631" w:author="Blueprism" w:date="2019-06-13T15:16:00Z"/>
          <w:lang w:val="en-GB"/>
        </w:rPr>
      </w:pPr>
    </w:p>
    <w:p w:rsidR="0083569D" w:rsidRDefault="0083569D" w:rsidP="004B1778">
      <w:pPr>
        <w:outlineLvl w:val="0"/>
        <w:rPr>
          <w:ins w:id="632" w:author="Blueprism" w:date="2019-06-13T15:16:00Z"/>
          <w:lang w:val="en-GB"/>
        </w:rPr>
      </w:pPr>
    </w:p>
    <w:p w:rsidR="00BC787E" w:rsidRDefault="00BC787E" w:rsidP="00BC787E">
      <w:pPr>
        <w:numPr>
          <w:ilvl w:val="0"/>
          <w:numId w:val="37"/>
        </w:numPr>
        <w:spacing w:after="0" w:line="240" w:lineRule="auto"/>
        <w:rPr>
          <w:ins w:id="633" w:author="Raajesh Rajamani" w:date="2019-06-14T10:42:00Z"/>
          <w:rFonts w:eastAsia="Times New Roman"/>
        </w:rPr>
      </w:pPr>
      <w:ins w:id="634" w:author="Raajesh Rajamani" w:date="2019-06-14T10:42:00Z">
        <w:r>
          <w:rPr>
            <w:rFonts w:eastAsia="Times New Roman"/>
          </w:rPr>
          <w:t xml:space="preserve">The tool would  be provided the latest XSD files for the different formats of the message(Pain or Pacs or Camt) for making it understand the different message types involves and ineffect to map the map the tags from the built in repository to the various message formats. </w:t>
        </w:r>
      </w:ins>
    </w:p>
    <w:p w:rsidR="00BC787E" w:rsidRDefault="00BC787E" w:rsidP="00BC787E">
      <w:pPr>
        <w:numPr>
          <w:ilvl w:val="0"/>
          <w:numId w:val="37"/>
        </w:numPr>
        <w:spacing w:after="0" w:line="240" w:lineRule="auto"/>
        <w:rPr>
          <w:ins w:id="635" w:author="Raajesh Rajamani" w:date="2019-06-14T10:42:00Z"/>
          <w:rFonts w:eastAsia="Times New Roman"/>
        </w:rPr>
      </w:pPr>
      <w:ins w:id="636" w:author="Raajesh Rajamani" w:date="2019-06-14T10:42:00Z">
        <w:r>
          <w:rPr>
            <w:rFonts w:eastAsia="Times New Roman"/>
          </w:rPr>
          <w:t>The tool would also be provided with the  individual ISO tag to front end field mapping (like for example &lt;DbtrAcct&gt;&lt;Id&gt;&lt;IBAN&gt; to Debtor Account number field).</w:t>
        </w:r>
      </w:ins>
    </w:p>
    <w:p w:rsidR="00BC787E" w:rsidRDefault="00BC787E" w:rsidP="00BC787E">
      <w:pPr>
        <w:numPr>
          <w:ilvl w:val="0"/>
          <w:numId w:val="37"/>
        </w:numPr>
        <w:spacing w:after="0" w:line="240" w:lineRule="auto"/>
        <w:rPr>
          <w:ins w:id="637" w:author="Raajesh Rajamani" w:date="2019-06-14T10:42:00Z"/>
          <w:rFonts w:eastAsia="Times New Roman"/>
        </w:rPr>
      </w:pPr>
      <w:ins w:id="638" w:author="Raajesh Rajamani" w:date="2019-06-14T10:42:00Z">
        <w:r>
          <w:rPr>
            <w:rFonts w:eastAsia="Times New Roman"/>
          </w:rPr>
          <w:t xml:space="preserve">The definition and the structure of the required ISO 20022 XML formats is referred from </w:t>
        </w:r>
      </w:ins>
    </w:p>
    <w:p w:rsidR="00BC787E" w:rsidRDefault="00BC787E" w:rsidP="00BC787E">
      <w:pPr>
        <w:numPr>
          <w:ilvl w:val="0"/>
          <w:numId w:val="37"/>
        </w:numPr>
        <w:spacing w:after="0" w:line="240" w:lineRule="auto"/>
        <w:rPr>
          <w:ins w:id="639" w:author="Raajesh Rajamani" w:date="2019-06-14T10:42:00Z"/>
          <w:rFonts w:eastAsia="Times New Roman"/>
        </w:rPr>
      </w:pPr>
      <w:ins w:id="640" w:author="Raajesh Rajamani" w:date="2019-06-14T10:42:00Z">
        <w:r>
          <w:rPr>
            <w:rFonts w:eastAsia="Times New Roman"/>
          </w:rPr>
          <w:fldChar w:fldCharType="begin"/>
        </w:r>
        <w:r>
          <w:rPr>
            <w:rFonts w:eastAsia="Times New Roman"/>
          </w:rPr>
          <w:instrText xml:space="preserve"> HYPERLINK "</w:instrText>
        </w:r>
        <w:r w:rsidRPr="00F41DBD">
          <w:rPr>
            <w:rFonts w:eastAsia="Times New Roman"/>
          </w:rPr>
          <w:instrText>https://www.iso20022.org/payments_messages.page</w:instrText>
        </w:r>
        <w:r>
          <w:rPr>
            <w:rFonts w:eastAsia="Times New Roman"/>
          </w:rPr>
          <w:instrText xml:space="preserve">" </w:instrText>
        </w:r>
        <w:r>
          <w:rPr>
            <w:rFonts w:eastAsia="Times New Roman"/>
          </w:rPr>
          <w:fldChar w:fldCharType="separate"/>
        </w:r>
        <w:r w:rsidRPr="00677A1A">
          <w:rPr>
            <w:rStyle w:val="Hyperlink"/>
            <w:rFonts w:eastAsia="Times New Roman"/>
          </w:rPr>
          <w:t>https://www.iso20022.org/payments_messages.page</w:t>
        </w:r>
        <w:r>
          <w:rPr>
            <w:rFonts w:eastAsia="Times New Roman"/>
          </w:rPr>
          <w:fldChar w:fldCharType="end"/>
        </w:r>
      </w:ins>
    </w:p>
    <w:p w:rsidR="00BC787E" w:rsidRDefault="00BC787E" w:rsidP="00BC787E">
      <w:pPr>
        <w:numPr>
          <w:ilvl w:val="0"/>
          <w:numId w:val="37"/>
        </w:numPr>
        <w:spacing w:after="0" w:line="240" w:lineRule="auto"/>
        <w:rPr>
          <w:ins w:id="641" w:author="Raajesh Rajamani" w:date="2019-06-14T10:42:00Z"/>
          <w:rFonts w:eastAsia="Times New Roman"/>
        </w:rPr>
      </w:pPr>
      <w:ins w:id="642" w:author="Raajesh Rajamani" w:date="2019-06-14T10:42:00Z">
        <w:r>
          <w:rPr>
            <w:rFonts w:eastAsia="Times New Roman"/>
          </w:rPr>
          <w:t>The above page will list out all kinds of Messages involved  along with the specificiations.</w:t>
        </w:r>
      </w:ins>
    </w:p>
    <w:p w:rsidR="00BC787E" w:rsidRDefault="00BC787E" w:rsidP="00BC787E">
      <w:pPr>
        <w:numPr>
          <w:ilvl w:val="0"/>
          <w:numId w:val="37"/>
        </w:numPr>
        <w:spacing w:after="0" w:line="240" w:lineRule="auto"/>
        <w:rPr>
          <w:ins w:id="643" w:author="Raajesh Rajamani" w:date="2019-06-14T10:42:00Z"/>
          <w:rFonts w:eastAsia="Times New Roman"/>
        </w:rPr>
      </w:pPr>
      <w:ins w:id="644" w:author="Raajesh Rajamani" w:date="2019-06-14T10:42:00Z">
        <w:r>
          <w:rPr>
            <w:rFonts w:eastAsia="Times New Roman"/>
          </w:rPr>
          <w:t>In this phase the main focus would be on the three type of Messages</w:t>
        </w:r>
      </w:ins>
    </w:p>
    <w:p w:rsidR="00BC787E" w:rsidRDefault="00BC787E" w:rsidP="00BC787E">
      <w:pPr>
        <w:numPr>
          <w:ilvl w:val="4"/>
          <w:numId w:val="49"/>
        </w:numPr>
        <w:spacing w:after="0" w:line="240" w:lineRule="auto"/>
        <w:rPr>
          <w:ins w:id="645" w:author="Raajesh Rajamani" w:date="2019-06-14T10:42:00Z"/>
          <w:rFonts w:eastAsia="Times New Roman"/>
        </w:rPr>
      </w:pPr>
      <w:ins w:id="646" w:author="Raajesh Rajamani" w:date="2019-06-14T10:42:00Z">
        <w:r>
          <w:rPr>
            <w:rFonts w:eastAsia="Times New Roman"/>
          </w:rPr>
          <w:t>-PACS</w:t>
        </w:r>
      </w:ins>
    </w:p>
    <w:p w:rsidR="00BC787E" w:rsidRDefault="00BC787E" w:rsidP="00BC787E">
      <w:pPr>
        <w:numPr>
          <w:ilvl w:val="4"/>
          <w:numId w:val="49"/>
        </w:numPr>
        <w:spacing w:after="0" w:line="240" w:lineRule="auto"/>
        <w:rPr>
          <w:ins w:id="647" w:author="Raajesh Rajamani" w:date="2019-06-14T10:42:00Z"/>
          <w:rFonts w:eastAsia="Times New Roman"/>
        </w:rPr>
      </w:pPr>
      <w:ins w:id="648" w:author="Raajesh Rajamani" w:date="2019-06-14T10:42:00Z">
        <w:r>
          <w:rPr>
            <w:rFonts w:eastAsia="Times New Roman"/>
          </w:rPr>
          <w:t>-PAIN</w:t>
        </w:r>
      </w:ins>
    </w:p>
    <w:p w:rsidR="00BC787E" w:rsidRDefault="00BC787E" w:rsidP="00BC787E">
      <w:pPr>
        <w:numPr>
          <w:ilvl w:val="4"/>
          <w:numId w:val="49"/>
        </w:numPr>
        <w:spacing w:after="0" w:line="240" w:lineRule="auto"/>
        <w:rPr>
          <w:ins w:id="649" w:author="Raajesh Rajamani" w:date="2019-06-14T10:42:00Z"/>
          <w:rFonts w:eastAsia="Times New Roman"/>
        </w:rPr>
      </w:pPr>
      <w:ins w:id="650" w:author="Raajesh Rajamani" w:date="2019-06-14T10:42:00Z">
        <w:r>
          <w:rPr>
            <w:rFonts w:eastAsia="Times New Roman"/>
          </w:rPr>
          <w:t>-CAMT</w:t>
        </w:r>
      </w:ins>
    </w:p>
    <w:p w:rsidR="00BC787E" w:rsidRDefault="00BC787E" w:rsidP="00BC787E">
      <w:pPr>
        <w:numPr>
          <w:ilvl w:val="4"/>
          <w:numId w:val="49"/>
        </w:numPr>
        <w:spacing w:after="0" w:line="240" w:lineRule="auto"/>
        <w:rPr>
          <w:ins w:id="651" w:author="Raajesh Rajamani" w:date="2019-06-14T10:43:00Z"/>
          <w:rFonts w:eastAsia="Times New Roman"/>
        </w:rPr>
      </w:pPr>
    </w:p>
    <w:p w:rsidR="00BC787E" w:rsidRDefault="00BC787E" w:rsidP="00BC787E">
      <w:pPr>
        <w:spacing w:after="0" w:line="240" w:lineRule="auto"/>
        <w:rPr>
          <w:ins w:id="652" w:author="Raajesh Rajamani" w:date="2019-06-14T10:43:00Z"/>
          <w:rFonts w:ascii="Arial" w:hAnsi="Arial" w:cs="Arial"/>
          <w:b/>
          <w:bCs/>
          <w:color w:val="0078C5"/>
          <w:sz w:val="20"/>
          <w:szCs w:val="20"/>
        </w:rPr>
      </w:pPr>
      <w:ins w:id="653" w:author="Raajesh Rajamani" w:date="2019-06-14T10:43:00Z">
        <w:r>
          <w:rPr>
            <w:rFonts w:ascii="Arial" w:hAnsi="Arial" w:cs="Arial"/>
            <w:b/>
            <w:bCs/>
            <w:color w:val="0078C5"/>
            <w:sz w:val="20"/>
            <w:szCs w:val="20"/>
          </w:rPr>
          <w:t>PACS-Payments Clearing and Settlement</w:t>
        </w:r>
      </w:ins>
    </w:p>
    <w:p w:rsidR="00BC787E" w:rsidRDefault="00BC787E" w:rsidP="00BC787E">
      <w:pPr>
        <w:spacing w:after="0" w:line="240" w:lineRule="auto"/>
        <w:rPr>
          <w:ins w:id="654" w:author="Raajesh Rajamani" w:date="2019-06-14T10:43:00Z"/>
        </w:rPr>
      </w:pPr>
    </w:p>
    <w:tbl>
      <w:tblPr>
        <w:tblW w:w="3394" w:type="pct"/>
        <w:tblCellMar>
          <w:top w:w="15" w:type="dxa"/>
          <w:left w:w="15" w:type="dxa"/>
          <w:bottom w:w="15" w:type="dxa"/>
          <w:right w:w="15" w:type="dxa"/>
        </w:tblCellMar>
        <w:tblLook w:val="04A0" w:firstRow="1" w:lastRow="0" w:firstColumn="1" w:lastColumn="0" w:noHBand="0" w:noVBand="1"/>
      </w:tblPr>
      <w:tblGrid>
        <w:gridCol w:w="3441"/>
        <w:gridCol w:w="1695"/>
        <w:gridCol w:w="1207"/>
      </w:tblGrid>
      <w:tr w:rsidR="00BC787E" w:rsidTr="00DD405B">
        <w:trPr>
          <w:ins w:id="655"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656" w:author="Raajesh Rajamani" w:date="2019-06-14T10:43:00Z"/>
                <w:rFonts w:ascii="Arial" w:hAnsi="Arial" w:cs="Arial"/>
                <w:b/>
                <w:bCs/>
                <w:color w:val="3D3D3D"/>
                <w:sz w:val="20"/>
                <w:szCs w:val="20"/>
              </w:rPr>
            </w:pPr>
            <w:ins w:id="657" w:author="Raajesh Rajamani" w:date="2019-06-14T10:43:00Z">
              <w:r>
                <w:rPr>
                  <w:rFonts w:ascii="Arial" w:hAnsi="Arial" w:cs="Arial"/>
                  <w:b/>
                  <w:bCs/>
                  <w:color w:val="3D3D3D"/>
                  <w:sz w:val="20"/>
                  <w:szCs w:val="20"/>
                </w:rPr>
                <w:t>Message Name</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658" w:author="Raajesh Rajamani" w:date="2019-06-14T10:43:00Z"/>
                <w:rFonts w:ascii="Arial" w:hAnsi="Arial" w:cs="Arial"/>
                <w:b/>
                <w:bCs/>
                <w:color w:val="3D3D3D"/>
                <w:sz w:val="20"/>
                <w:szCs w:val="20"/>
              </w:rPr>
            </w:pPr>
            <w:ins w:id="659" w:author="Raajesh Rajamani" w:date="2019-06-14T10:43:00Z">
              <w:r>
                <w:rPr>
                  <w:rFonts w:ascii="Arial" w:hAnsi="Arial" w:cs="Arial"/>
                  <w:b/>
                  <w:bCs/>
                  <w:color w:val="3D3D3D"/>
                  <w:sz w:val="20"/>
                  <w:szCs w:val="20"/>
                </w:rPr>
                <w:t>Msg ID (Schema)</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660" w:author="Raajesh Rajamani" w:date="2019-06-14T10:43:00Z"/>
                <w:rFonts w:ascii="Arial" w:hAnsi="Arial" w:cs="Arial"/>
                <w:b/>
                <w:bCs/>
                <w:color w:val="3D3D3D"/>
                <w:sz w:val="20"/>
                <w:szCs w:val="20"/>
              </w:rPr>
            </w:pPr>
            <w:ins w:id="661" w:author="Raajesh Rajamani" w:date="2019-06-14T10:43:00Z">
              <w:r>
                <w:rPr>
                  <w:rFonts w:ascii="Arial" w:hAnsi="Arial" w:cs="Arial"/>
                  <w:b/>
                  <w:bCs/>
                  <w:color w:val="3D3D3D"/>
                  <w:sz w:val="20"/>
                  <w:szCs w:val="20"/>
                </w:rPr>
                <w:t>Msg Def Report</w:t>
              </w:r>
            </w:ins>
          </w:p>
        </w:tc>
      </w:tr>
      <w:tr w:rsidR="00BC787E" w:rsidTr="00DD405B">
        <w:trPr>
          <w:ins w:id="662"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663" w:author="Raajesh Rajamani" w:date="2019-06-14T10:43:00Z"/>
                <w:rFonts w:ascii="Arial" w:hAnsi="Arial" w:cs="Arial"/>
                <w:color w:val="3D3D3D"/>
                <w:sz w:val="20"/>
                <w:szCs w:val="20"/>
              </w:rPr>
            </w:pPr>
            <w:ins w:id="664" w:author="Raajesh Rajamani" w:date="2019-06-14T10:43:00Z">
              <w:r>
                <w:rPr>
                  <w:rFonts w:ascii="Arial" w:hAnsi="Arial" w:cs="Arial"/>
                  <w:color w:val="3D3D3D"/>
                  <w:sz w:val="20"/>
                  <w:szCs w:val="20"/>
                </w:rPr>
                <w:t>FIToFIPaymentStatusReportV10</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665" w:author="Raajesh Rajamani" w:date="2019-06-14T10:43:00Z"/>
                <w:rFonts w:ascii="Arial" w:hAnsi="Arial" w:cs="Arial"/>
                <w:color w:val="3D3D3D"/>
                <w:sz w:val="20"/>
                <w:szCs w:val="20"/>
              </w:rPr>
            </w:pPr>
            <w:ins w:id="666"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"https://www.iso20022.org/sites/default/files/documents/messages/pacs/schemas/pacs.002.001.10.zip" </w:instrText>
              </w:r>
              <w:r>
                <w:rPr>
                  <w:rFonts w:ascii="Arial" w:hAnsi="Arial" w:cs="Arial"/>
                  <w:color w:val="3D3D3D"/>
                  <w:sz w:val="20"/>
                  <w:szCs w:val="20"/>
                </w:rPr>
                <w:fldChar w:fldCharType="separate"/>
              </w:r>
              <w:r>
                <w:rPr>
                  <w:rStyle w:val="Hyperlink"/>
                  <w:rFonts w:ascii="Arial" w:hAnsi="Arial" w:cs="Arial"/>
                  <w:color w:val="5E7EA2"/>
                  <w:sz w:val="20"/>
                </w:rPr>
                <w:t>pacs.002.001.10</w:t>
              </w:r>
              <w:r>
                <w:rPr>
                  <w:rFonts w:ascii="Arial" w:hAnsi="Arial" w:cs="Arial"/>
                  <w:color w:val="3D3D3D"/>
                  <w:sz w:val="20"/>
                  <w:szCs w:val="20"/>
                </w:rPr>
                <w:fldChar w:fldCharType="end"/>
              </w:r>
            </w:ins>
          </w:p>
        </w:tc>
        <w:tc>
          <w:tcPr>
            <w:tcW w:w="0" w:type="auto"/>
            <w:vMerge w:val="restart"/>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pStyle w:val="NormalWeb"/>
              <w:spacing w:before="0" w:beforeAutospacing="0" w:after="150" w:afterAutospacing="0"/>
              <w:rPr>
                <w:ins w:id="667" w:author="Raajesh Rajamani" w:date="2019-06-14T10:43:00Z"/>
                <w:rFonts w:ascii="Arial" w:hAnsi="Arial" w:cs="Arial"/>
                <w:color w:val="3D3D3D"/>
                <w:sz w:val="20"/>
                <w:szCs w:val="20"/>
              </w:rPr>
            </w:pPr>
            <w:ins w:id="668"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"https://www.iso20022.org/sites/default/files/documents/general/ISO20022_MDR_PaymentsClearingAndSettlement_2018_2019.zip" </w:instrText>
              </w:r>
              <w:r>
                <w:rPr>
                  <w:rFonts w:ascii="Arial" w:hAnsi="Arial" w:cs="Arial"/>
                  <w:color w:val="3D3D3D"/>
                  <w:sz w:val="20"/>
                  <w:szCs w:val="20"/>
                </w:rPr>
                <w:fldChar w:fldCharType="separate"/>
              </w:r>
              <w:r>
                <w:rPr>
                  <w:rStyle w:val="Hyperlink"/>
                  <w:rFonts w:ascii="Arial" w:hAnsi="Arial" w:cs="Arial"/>
                  <w:color w:val="5E7EA2"/>
                  <w:sz w:val="20"/>
                </w:rPr>
                <w:t>MDR</w:t>
              </w:r>
              <w:r>
                <w:rPr>
                  <w:rFonts w:ascii="Arial" w:hAnsi="Arial" w:cs="Arial"/>
                  <w:color w:val="3D3D3D"/>
                  <w:sz w:val="20"/>
                  <w:szCs w:val="20"/>
                </w:rPr>
                <w:fldChar w:fldCharType="end"/>
              </w:r>
            </w:ins>
          </w:p>
        </w:tc>
      </w:tr>
      <w:tr w:rsidR="00BC787E" w:rsidTr="00DD405B">
        <w:trPr>
          <w:ins w:id="669"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670" w:author="Raajesh Rajamani" w:date="2019-06-14T10:43:00Z"/>
                <w:rFonts w:ascii="Arial" w:hAnsi="Arial" w:cs="Arial"/>
                <w:color w:val="3D3D3D"/>
                <w:sz w:val="20"/>
                <w:szCs w:val="20"/>
              </w:rPr>
            </w:pPr>
            <w:ins w:id="671" w:author="Raajesh Rajamani" w:date="2019-06-14T10:43:00Z">
              <w:r>
                <w:rPr>
                  <w:rFonts w:ascii="Arial" w:hAnsi="Arial" w:cs="Arial"/>
                  <w:color w:val="3D3D3D"/>
                  <w:sz w:val="20"/>
                  <w:szCs w:val="20"/>
                </w:rPr>
                <w:t>FIToFICustomerDirectDebitV08</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672" w:author="Raajesh Rajamani" w:date="2019-06-14T10:43:00Z"/>
                <w:rFonts w:ascii="Arial" w:hAnsi="Arial" w:cs="Arial"/>
                <w:color w:val="3D3D3D"/>
                <w:sz w:val="20"/>
                <w:szCs w:val="20"/>
              </w:rPr>
            </w:pPr>
            <w:ins w:id="67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"https://www.iso20022.org/sites/default/files/documents/messages/pacs/schemas/pacs.003.001.08.zip" </w:instrText>
              </w:r>
              <w:r>
                <w:rPr>
                  <w:rFonts w:ascii="Arial" w:hAnsi="Arial" w:cs="Arial"/>
                  <w:color w:val="3D3D3D"/>
                  <w:sz w:val="20"/>
                  <w:szCs w:val="20"/>
                </w:rPr>
                <w:fldChar w:fldCharType="separate"/>
              </w:r>
              <w:r>
                <w:rPr>
                  <w:rStyle w:val="Hyperlink"/>
                  <w:rFonts w:ascii="Arial" w:hAnsi="Arial" w:cs="Arial"/>
                  <w:color w:val="5E7EA2"/>
                  <w:sz w:val="20"/>
                </w:rPr>
                <w:t>pacs.003.001.08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674" w:author="Raajesh Rajamani" w:date="2019-06-14T10:43:00Z"/>
                <w:rFonts w:ascii="Arial" w:hAnsi="Arial" w:cs="Arial"/>
                <w:color w:val="3D3D3D"/>
                <w:sz w:val="20"/>
                <w:szCs w:val="20"/>
              </w:rPr>
            </w:pPr>
          </w:p>
        </w:tc>
      </w:tr>
      <w:tr w:rsidR="00BC787E" w:rsidTr="00DD405B">
        <w:trPr>
          <w:ins w:id="675"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676" w:author="Raajesh Rajamani" w:date="2019-06-14T10:43:00Z"/>
                <w:rFonts w:ascii="Arial" w:hAnsi="Arial" w:cs="Arial"/>
                <w:color w:val="3D3D3D"/>
                <w:sz w:val="20"/>
                <w:szCs w:val="20"/>
              </w:rPr>
            </w:pPr>
            <w:ins w:id="677" w:author="Raajesh Rajamani" w:date="2019-06-14T10:43:00Z">
              <w:r>
                <w:rPr>
                  <w:rFonts w:ascii="Arial" w:hAnsi="Arial" w:cs="Arial"/>
                  <w:color w:val="3D3D3D"/>
                  <w:sz w:val="20"/>
                  <w:szCs w:val="20"/>
                </w:rPr>
                <w:t>PaymentReturnV09</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678" w:author="Raajesh Rajamani" w:date="2019-06-14T10:43:00Z"/>
                <w:rFonts w:ascii="Arial" w:hAnsi="Arial" w:cs="Arial"/>
                <w:color w:val="3D3D3D"/>
                <w:sz w:val="20"/>
                <w:szCs w:val="20"/>
              </w:rPr>
            </w:pPr>
            <w:ins w:id="679"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"https://www.iso20022.org/sites/default/files/documents/messages/pacs/schemas/pacs.004.001.09.zip" </w:instrText>
              </w:r>
              <w:r>
                <w:rPr>
                  <w:rFonts w:ascii="Arial" w:hAnsi="Arial" w:cs="Arial"/>
                  <w:color w:val="3D3D3D"/>
                  <w:sz w:val="20"/>
                  <w:szCs w:val="20"/>
                </w:rPr>
                <w:fldChar w:fldCharType="separate"/>
              </w:r>
              <w:r>
                <w:rPr>
                  <w:rStyle w:val="Hyperlink"/>
                  <w:rFonts w:ascii="Arial" w:hAnsi="Arial" w:cs="Arial"/>
                  <w:color w:val="5E7EA2"/>
                  <w:sz w:val="20"/>
                </w:rPr>
                <w:t>pacs.004.001.09</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680" w:author="Raajesh Rajamani" w:date="2019-06-14T10:43:00Z"/>
                <w:rFonts w:ascii="Arial" w:hAnsi="Arial" w:cs="Arial"/>
                <w:color w:val="3D3D3D"/>
                <w:sz w:val="20"/>
                <w:szCs w:val="20"/>
              </w:rPr>
            </w:pPr>
          </w:p>
        </w:tc>
      </w:tr>
      <w:tr w:rsidR="00BC787E" w:rsidTr="00DD405B">
        <w:trPr>
          <w:ins w:id="681"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682" w:author="Raajesh Rajamani" w:date="2019-06-14T10:43:00Z"/>
                <w:rFonts w:ascii="Arial" w:hAnsi="Arial" w:cs="Arial"/>
                <w:color w:val="3D3D3D"/>
                <w:sz w:val="20"/>
                <w:szCs w:val="20"/>
              </w:rPr>
            </w:pPr>
            <w:ins w:id="683" w:author="Raajesh Rajamani" w:date="2019-06-14T10:43:00Z">
              <w:r>
                <w:rPr>
                  <w:rFonts w:ascii="Arial" w:hAnsi="Arial" w:cs="Arial"/>
                  <w:color w:val="3D3D3D"/>
                  <w:sz w:val="20"/>
                  <w:szCs w:val="20"/>
                </w:rPr>
                <w:t>FIToFIPaymentReversalV09</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684" w:author="Raajesh Rajamani" w:date="2019-06-14T10:43:00Z"/>
                <w:rFonts w:ascii="Arial" w:hAnsi="Arial" w:cs="Arial"/>
                <w:color w:val="3D3D3D"/>
                <w:sz w:val="20"/>
                <w:szCs w:val="20"/>
              </w:rPr>
            </w:pPr>
            <w:ins w:id="685"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"https://www.iso20022.org/sites/default/files/documents/messages/pacs/schemas/pacs.007.001.09.zip" </w:instrText>
              </w:r>
              <w:r>
                <w:rPr>
                  <w:rFonts w:ascii="Arial" w:hAnsi="Arial" w:cs="Arial"/>
                  <w:color w:val="3D3D3D"/>
                  <w:sz w:val="20"/>
                  <w:szCs w:val="20"/>
                </w:rPr>
                <w:fldChar w:fldCharType="separate"/>
              </w:r>
              <w:r>
                <w:rPr>
                  <w:rStyle w:val="Hyperlink"/>
                  <w:rFonts w:ascii="Arial" w:hAnsi="Arial" w:cs="Arial"/>
                  <w:color w:val="5E7EA2"/>
                  <w:sz w:val="20"/>
                </w:rPr>
                <w:t>pacs.007.001.09</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686" w:author="Raajesh Rajamani" w:date="2019-06-14T10:43:00Z"/>
                <w:rFonts w:ascii="Arial" w:hAnsi="Arial" w:cs="Arial"/>
                <w:color w:val="3D3D3D"/>
                <w:sz w:val="20"/>
                <w:szCs w:val="20"/>
              </w:rPr>
            </w:pPr>
          </w:p>
        </w:tc>
      </w:tr>
      <w:tr w:rsidR="00BC787E" w:rsidTr="00DD405B">
        <w:trPr>
          <w:ins w:id="687"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688" w:author="Raajesh Rajamani" w:date="2019-06-14T10:43:00Z"/>
                <w:rFonts w:ascii="Arial" w:hAnsi="Arial" w:cs="Arial"/>
                <w:color w:val="3D3D3D"/>
                <w:sz w:val="20"/>
                <w:szCs w:val="20"/>
              </w:rPr>
            </w:pPr>
            <w:ins w:id="689" w:author="Raajesh Rajamani" w:date="2019-06-14T10:43:00Z">
              <w:r>
                <w:rPr>
                  <w:rFonts w:ascii="Arial" w:hAnsi="Arial" w:cs="Arial"/>
                  <w:color w:val="3D3D3D"/>
                  <w:sz w:val="20"/>
                  <w:szCs w:val="20"/>
                </w:rPr>
                <w:t>FIToFICustomerCreditTransferV08</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690" w:author="Raajesh Rajamani" w:date="2019-06-14T10:43:00Z"/>
                <w:rFonts w:ascii="Arial" w:hAnsi="Arial" w:cs="Arial"/>
                <w:color w:val="3D3D3D"/>
                <w:sz w:val="20"/>
                <w:szCs w:val="20"/>
              </w:rPr>
            </w:pPr>
            <w:ins w:id="691"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"https://www.iso20022.org/sites/default/files/documents/messages/pacs/schemas/pacs.008.001.08.zip" </w:instrText>
              </w:r>
              <w:r>
                <w:rPr>
                  <w:rFonts w:ascii="Arial" w:hAnsi="Arial" w:cs="Arial"/>
                  <w:color w:val="3D3D3D"/>
                  <w:sz w:val="20"/>
                  <w:szCs w:val="20"/>
                </w:rPr>
                <w:fldChar w:fldCharType="separate"/>
              </w:r>
              <w:r>
                <w:rPr>
                  <w:rStyle w:val="Hyperlink"/>
                  <w:rFonts w:ascii="Arial" w:hAnsi="Arial" w:cs="Arial"/>
                  <w:color w:val="5E7EA2"/>
                  <w:sz w:val="20"/>
                </w:rPr>
                <w:t>pacs.008.001.08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692" w:author="Raajesh Rajamani" w:date="2019-06-14T10:43:00Z"/>
                <w:rFonts w:ascii="Arial" w:hAnsi="Arial" w:cs="Arial"/>
                <w:color w:val="3D3D3D"/>
                <w:sz w:val="20"/>
                <w:szCs w:val="20"/>
              </w:rPr>
            </w:pPr>
          </w:p>
        </w:tc>
      </w:tr>
      <w:tr w:rsidR="00BC787E" w:rsidTr="00DD405B">
        <w:trPr>
          <w:ins w:id="693"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694" w:author="Raajesh Rajamani" w:date="2019-06-14T10:43:00Z"/>
                <w:rFonts w:ascii="Arial" w:hAnsi="Arial" w:cs="Arial"/>
                <w:color w:val="3D3D3D"/>
                <w:sz w:val="20"/>
                <w:szCs w:val="20"/>
              </w:rPr>
            </w:pPr>
            <w:ins w:id="695" w:author="Raajesh Rajamani" w:date="2019-06-14T10:43:00Z">
              <w:r>
                <w:rPr>
                  <w:rFonts w:ascii="Arial" w:hAnsi="Arial" w:cs="Arial"/>
                  <w:color w:val="3D3D3D"/>
                  <w:sz w:val="20"/>
                  <w:szCs w:val="20"/>
                </w:rPr>
                <w:t>FinancialInstitutionCreditTransferV08</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696" w:author="Raajesh Rajamani" w:date="2019-06-14T10:43:00Z"/>
                <w:rFonts w:ascii="Arial" w:hAnsi="Arial" w:cs="Arial"/>
                <w:color w:val="3D3D3D"/>
                <w:sz w:val="20"/>
                <w:szCs w:val="20"/>
              </w:rPr>
            </w:pPr>
            <w:ins w:id="697"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"https://www.iso20022.org/sites/default/files/documents/messages/pacs/schemas/pacs.009.001.08.zip" </w:instrText>
              </w:r>
              <w:r>
                <w:rPr>
                  <w:rFonts w:ascii="Arial" w:hAnsi="Arial" w:cs="Arial"/>
                  <w:color w:val="3D3D3D"/>
                  <w:sz w:val="20"/>
                  <w:szCs w:val="20"/>
                </w:rPr>
                <w:fldChar w:fldCharType="separate"/>
              </w:r>
              <w:r>
                <w:rPr>
                  <w:rStyle w:val="Hyperlink"/>
                  <w:rFonts w:ascii="Arial" w:hAnsi="Arial" w:cs="Arial"/>
                  <w:color w:val="5E7EA2"/>
                  <w:sz w:val="20"/>
                </w:rPr>
                <w:t>pacs.009.001.08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698" w:author="Raajesh Rajamani" w:date="2019-06-14T10:43:00Z"/>
                <w:rFonts w:ascii="Arial" w:hAnsi="Arial" w:cs="Arial"/>
                <w:color w:val="3D3D3D"/>
                <w:sz w:val="20"/>
                <w:szCs w:val="20"/>
              </w:rPr>
            </w:pPr>
          </w:p>
        </w:tc>
      </w:tr>
      <w:tr w:rsidR="00BC787E" w:rsidTr="00DD405B">
        <w:trPr>
          <w:ins w:id="699"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00" w:author="Raajesh Rajamani" w:date="2019-06-14T10:43:00Z"/>
                <w:rFonts w:ascii="Arial" w:hAnsi="Arial" w:cs="Arial"/>
                <w:color w:val="3D3D3D"/>
                <w:sz w:val="20"/>
                <w:szCs w:val="20"/>
              </w:rPr>
            </w:pPr>
            <w:ins w:id="701" w:author="Raajesh Rajamani" w:date="2019-06-14T10:43:00Z">
              <w:r>
                <w:rPr>
                  <w:rFonts w:ascii="Arial" w:hAnsi="Arial" w:cs="Arial"/>
                  <w:color w:val="3D3D3D"/>
                  <w:sz w:val="20"/>
                  <w:szCs w:val="20"/>
                </w:rPr>
                <w:t>FinancialInstitutionDirectDebitV03</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02" w:author="Raajesh Rajamani" w:date="2019-06-14T10:43:00Z"/>
                <w:rFonts w:ascii="Arial" w:hAnsi="Arial" w:cs="Arial"/>
                <w:color w:val="3D3D3D"/>
                <w:sz w:val="20"/>
                <w:szCs w:val="20"/>
              </w:rPr>
            </w:pPr>
            <w:ins w:id="70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"https://www.iso20022.org/documents/messages/pacs/schemas/pacs.010.001.03.zip" </w:instrText>
              </w:r>
              <w:r>
                <w:rPr>
                  <w:rFonts w:ascii="Arial" w:hAnsi="Arial" w:cs="Arial"/>
                  <w:color w:val="3D3D3D"/>
                  <w:sz w:val="20"/>
                  <w:szCs w:val="20"/>
                </w:rPr>
                <w:fldChar w:fldCharType="separate"/>
              </w:r>
              <w:r>
                <w:rPr>
                  <w:rStyle w:val="Hyperlink"/>
                  <w:rFonts w:ascii="Arial" w:hAnsi="Arial" w:cs="Arial"/>
                  <w:color w:val="5E7EA2"/>
                  <w:sz w:val="20"/>
                </w:rPr>
                <w:t>pacs.010.001.03</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704" w:author="Raajesh Rajamani" w:date="2019-06-14T10:43:00Z"/>
                <w:rFonts w:ascii="Arial" w:hAnsi="Arial" w:cs="Arial"/>
                <w:color w:val="3D3D3D"/>
                <w:sz w:val="20"/>
                <w:szCs w:val="20"/>
              </w:rPr>
            </w:pPr>
          </w:p>
        </w:tc>
      </w:tr>
      <w:tr w:rsidR="00BC787E" w:rsidTr="00DD405B">
        <w:trPr>
          <w:ins w:id="705"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06" w:author="Raajesh Rajamani" w:date="2019-06-14T10:43:00Z"/>
                <w:rFonts w:ascii="Arial" w:hAnsi="Arial" w:cs="Arial"/>
                <w:color w:val="3D3D3D"/>
                <w:sz w:val="20"/>
                <w:szCs w:val="20"/>
              </w:rPr>
            </w:pPr>
            <w:ins w:id="707" w:author="Raajesh Rajamani" w:date="2019-06-14T10:43:00Z">
              <w:r>
                <w:rPr>
                  <w:rFonts w:ascii="Arial" w:hAnsi="Arial" w:cs="Arial"/>
                  <w:color w:val="3D3D3D"/>
                  <w:sz w:val="20"/>
                  <w:szCs w:val="20"/>
                </w:rPr>
                <w:t>FIToFIPaymentStatusRequestV03</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08" w:author="Raajesh Rajamani" w:date="2019-06-14T10:43:00Z"/>
                <w:rFonts w:ascii="Arial" w:hAnsi="Arial" w:cs="Arial"/>
                <w:color w:val="3D3D3D"/>
                <w:sz w:val="20"/>
                <w:szCs w:val="20"/>
              </w:rPr>
            </w:pPr>
            <w:ins w:id="709"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"https://www.iso20022.org/sites/default/files/documents/messages/pacs/schemas/pacs.028.001.03.zip" </w:instrText>
              </w:r>
              <w:r>
                <w:rPr>
                  <w:rFonts w:ascii="Arial" w:hAnsi="Arial" w:cs="Arial"/>
                  <w:color w:val="3D3D3D"/>
                  <w:sz w:val="20"/>
                  <w:szCs w:val="20"/>
                </w:rPr>
                <w:fldChar w:fldCharType="separate"/>
              </w:r>
              <w:r>
                <w:rPr>
                  <w:rStyle w:val="Hyperlink"/>
                  <w:rFonts w:ascii="Arial" w:hAnsi="Arial" w:cs="Arial"/>
                  <w:color w:val="5E7EA2"/>
                  <w:sz w:val="20"/>
                </w:rPr>
                <w:t>pacs.028.001.03</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710" w:author="Raajesh Rajamani" w:date="2019-06-14T10:43:00Z"/>
                <w:rFonts w:ascii="Arial" w:hAnsi="Arial" w:cs="Arial"/>
                <w:color w:val="3D3D3D"/>
                <w:sz w:val="20"/>
                <w:szCs w:val="20"/>
              </w:rPr>
            </w:pPr>
          </w:p>
        </w:tc>
      </w:tr>
    </w:tbl>
    <w:p w:rsidR="00BC787E" w:rsidRDefault="00BC787E" w:rsidP="00BC787E">
      <w:pPr>
        <w:spacing w:after="0" w:line="240" w:lineRule="auto"/>
        <w:rPr>
          <w:ins w:id="711" w:author="Raajesh Rajamani" w:date="2019-06-14T10:43:00Z"/>
          <w:rFonts w:eastAsia="Times New Roman"/>
        </w:rPr>
      </w:pPr>
    </w:p>
    <w:p w:rsidR="00BC787E" w:rsidRDefault="00BC787E" w:rsidP="00BC787E">
      <w:pPr>
        <w:spacing w:after="0" w:line="240" w:lineRule="auto"/>
        <w:rPr>
          <w:ins w:id="712" w:author="Raajesh Rajamani" w:date="2019-06-14T10:43:00Z"/>
          <w:rFonts w:eastAsia="Times New Roman"/>
        </w:rPr>
      </w:pPr>
    </w:p>
    <w:p w:rsidR="00BC787E" w:rsidRDefault="00BC787E" w:rsidP="00BC787E">
      <w:pPr>
        <w:spacing w:after="0" w:line="240" w:lineRule="auto"/>
        <w:rPr>
          <w:ins w:id="713" w:author="Raajesh Rajamani" w:date="2019-06-14T10:43:00Z"/>
          <w:rFonts w:ascii="Arial" w:hAnsi="Arial" w:cs="Arial"/>
          <w:b/>
          <w:bCs/>
          <w:color w:val="0078C5"/>
          <w:sz w:val="20"/>
          <w:szCs w:val="20"/>
        </w:rPr>
      </w:pPr>
      <w:ins w:id="714" w:author="Raajesh Rajamani" w:date="2019-06-14T10:43:00Z">
        <w:r>
          <w:rPr>
            <w:rFonts w:ascii="Arial" w:hAnsi="Arial" w:cs="Arial"/>
            <w:b/>
            <w:bCs/>
            <w:color w:val="0078C5"/>
            <w:sz w:val="20"/>
            <w:szCs w:val="20"/>
          </w:rPr>
          <w:t>Payments Initiation-Pain</w:t>
        </w:r>
      </w:ins>
    </w:p>
    <w:p w:rsidR="00BC787E" w:rsidRDefault="00BC787E" w:rsidP="00BC787E">
      <w:pPr>
        <w:spacing w:after="0" w:line="240" w:lineRule="auto"/>
        <w:rPr>
          <w:ins w:id="715" w:author="Raajesh Rajamani" w:date="2019-06-14T10:43:00Z"/>
          <w:rFonts w:ascii="Arial" w:hAnsi="Arial" w:cs="Arial"/>
          <w:b/>
          <w:bCs/>
          <w:color w:val="0078C5"/>
          <w:sz w:val="20"/>
          <w:szCs w:val="20"/>
        </w:rPr>
      </w:pPr>
    </w:p>
    <w:tbl>
      <w:tblPr>
        <w:tblW w:w="4781" w:type="pct"/>
        <w:tblCellMar>
          <w:top w:w="15" w:type="dxa"/>
          <w:left w:w="15" w:type="dxa"/>
          <w:bottom w:w="15" w:type="dxa"/>
          <w:right w:w="15" w:type="dxa"/>
        </w:tblCellMar>
        <w:tblLook w:val="04A0" w:firstRow="1" w:lastRow="0" w:firstColumn="1" w:lastColumn="0" w:noHBand="0" w:noVBand="1"/>
      </w:tblPr>
      <w:tblGrid>
        <w:gridCol w:w="4471"/>
        <w:gridCol w:w="2320"/>
        <w:gridCol w:w="2144"/>
      </w:tblGrid>
      <w:tr w:rsidR="00BC787E" w:rsidTr="00DD405B">
        <w:trPr>
          <w:ins w:id="716"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717" w:author="Raajesh Rajamani" w:date="2019-06-14T10:43:00Z"/>
                <w:rFonts w:ascii="Arial" w:hAnsi="Arial" w:cs="Arial"/>
                <w:b/>
                <w:bCs/>
                <w:color w:val="3D3D3D"/>
                <w:sz w:val="20"/>
                <w:szCs w:val="20"/>
              </w:rPr>
            </w:pPr>
            <w:ins w:id="718" w:author="Raajesh Rajamani" w:date="2019-06-14T10:43:00Z">
              <w:r>
                <w:rPr>
                  <w:rFonts w:ascii="Arial" w:hAnsi="Arial" w:cs="Arial"/>
                  <w:b/>
                  <w:bCs/>
                  <w:color w:val="3D3D3D"/>
                  <w:sz w:val="20"/>
                  <w:szCs w:val="20"/>
                </w:rPr>
                <w:t>Message Name</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719" w:author="Raajesh Rajamani" w:date="2019-06-14T10:43:00Z"/>
                <w:rFonts w:ascii="Arial" w:hAnsi="Arial" w:cs="Arial"/>
                <w:b/>
                <w:bCs/>
                <w:color w:val="3D3D3D"/>
                <w:sz w:val="20"/>
                <w:szCs w:val="20"/>
              </w:rPr>
            </w:pPr>
            <w:ins w:id="720" w:author="Raajesh Rajamani" w:date="2019-06-14T10:43:00Z">
              <w:r>
                <w:rPr>
                  <w:rFonts w:ascii="Arial" w:hAnsi="Arial" w:cs="Arial"/>
                  <w:b/>
                  <w:bCs/>
                  <w:color w:val="3D3D3D"/>
                  <w:sz w:val="20"/>
                  <w:szCs w:val="20"/>
                </w:rPr>
                <w:t>Msg ID (Schema)</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721" w:author="Raajesh Rajamani" w:date="2019-06-14T10:43:00Z"/>
                <w:rFonts w:ascii="Arial" w:hAnsi="Arial" w:cs="Arial"/>
                <w:b/>
                <w:bCs/>
                <w:color w:val="3D3D3D"/>
                <w:sz w:val="20"/>
                <w:szCs w:val="20"/>
              </w:rPr>
            </w:pPr>
            <w:ins w:id="722" w:author="Raajesh Rajamani" w:date="2019-06-14T10:43:00Z">
              <w:r>
                <w:rPr>
                  <w:rFonts w:ascii="Arial" w:hAnsi="Arial" w:cs="Arial"/>
                  <w:b/>
                  <w:bCs/>
                  <w:color w:val="3D3D3D"/>
                  <w:sz w:val="20"/>
                  <w:szCs w:val="20"/>
                </w:rPr>
                <w:t>Msg Def Report</w:t>
              </w:r>
            </w:ins>
          </w:p>
        </w:tc>
      </w:tr>
      <w:tr w:rsidR="00BC787E" w:rsidTr="00DD405B">
        <w:trPr>
          <w:ins w:id="723"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24" w:author="Raajesh Rajamani" w:date="2019-06-14T10:43:00Z"/>
                <w:rFonts w:ascii="Arial" w:hAnsi="Arial" w:cs="Arial"/>
                <w:color w:val="3D3D3D"/>
                <w:sz w:val="20"/>
                <w:szCs w:val="20"/>
              </w:rPr>
            </w:pPr>
            <w:ins w:id="725" w:author="Raajesh Rajamani" w:date="2019-06-14T10:43:00Z">
              <w:r>
                <w:rPr>
                  <w:rFonts w:ascii="Arial" w:hAnsi="Arial" w:cs="Arial"/>
                  <w:color w:val="3D3D3D"/>
                  <w:sz w:val="20"/>
                  <w:szCs w:val="20"/>
                </w:rPr>
                <w:t>CustomerCreditTransferInitiationV09</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26" w:author="Raajesh Rajamani" w:date="2019-06-14T10:43:00Z"/>
                <w:rFonts w:ascii="Arial" w:hAnsi="Arial" w:cs="Arial"/>
                <w:color w:val="3D3D3D"/>
                <w:sz w:val="20"/>
                <w:szCs w:val="20"/>
              </w:rPr>
            </w:pPr>
            <w:ins w:id="727"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"https://www.iso20022.org/sites/default/files/documents/messages/pain/schemas/pain.001.001.09.zip" </w:instrText>
              </w:r>
              <w:r>
                <w:rPr>
                  <w:rFonts w:ascii="Arial" w:hAnsi="Arial" w:cs="Arial"/>
                  <w:color w:val="3D3D3D"/>
                  <w:sz w:val="20"/>
                  <w:szCs w:val="20"/>
                </w:rPr>
                <w:fldChar w:fldCharType="separate"/>
              </w:r>
              <w:r>
                <w:rPr>
                  <w:rStyle w:val="Hyperlink"/>
                  <w:rFonts w:ascii="Arial" w:hAnsi="Arial" w:cs="Arial"/>
                  <w:color w:val="5E7EA2"/>
                  <w:sz w:val="20"/>
                </w:rPr>
                <w:t>pain.001.001.09</w:t>
              </w:r>
              <w:r>
                <w:rPr>
                  <w:rFonts w:ascii="Arial" w:hAnsi="Arial" w:cs="Arial"/>
                  <w:color w:val="3D3D3D"/>
                  <w:sz w:val="20"/>
                  <w:szCs w:val="20"/>
                </w:rPr>
                <w:fldChar w:fldCharType="end"/>
              </w:r>
            </w:ins>
          </w:p>
        </w:tc>
        <w:tc>
          <w:tcPr>
            <w:tcW w:w="0" w:type="auto"/>
            <w:vMerge w:val="restart"/>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28" w:author="Raajesh Rajamani" w:date="2019-06-14T10:43:00Z"/>
                <w:rFonts w:ascii="Arial" w:hAnsi="Arial" w:cs="Arial"/>
                <w:color w:val="3D3D3D"/>
                <w:sz w:val="20"/>
                <w:szCs w:val="20"/>
              </w:rPr>
            </w:pPr>
            <w:ins w:id="729"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"https://www.iso20022.org/sites/default/files/documents/general/ISO20022_MDR_PaymentsInitiation_2018_2019.zip" \o "ISO 20022 MDR for the Payments Initiation (2016)" \t "_parent" </w:instrText>
              </w:r>
              <w:r>
                <w:rPr>
                  <w:rFonts w:ascii="Arial" w:hAnsi="Arial" w:cs="Arial"/>
                  <w:color w:val="3D3D3D"/>
                  <w:sz w:val="20"/>
                  <w:szCs w:val="20"/>
                </w:rPr>
                <w:fldChar w:fldCharType="separate"/>
              </w:r>
              <w:r>
                <w:rPr>
                  <w:rStyle w:val="Hyperlink"/>
                  <w:rFonts w:ascii="Arial" w:hAnsi="Arial" w:cs="Arial"/>
                  <w:color w:val="5E7EA2"/>
                  <w:sz w:val="20"/>
                </w:rPr>
                <w:t>MDR</w:t>
              </w:r>
              <w:r>
                <w:rPr>
                  <w:rFonts w:ascii="Arial" w:hAnsi="Arial" w:cs="Arial"/>
                  <w:color w:val="3D3D3D"/>
                  <w:sz w:val="20"/>
                  <w:szCs w:val="20"/>
                </w:rPr>
                <w:fldChar w:fldCharType="end"/>
              </w:r>
            </w:ins>
          </w:p>
        </w:tc>
      </w:tr>
      <w:tr w:rsidR="00BC787E" w:rsidTr="00DD405B">
        <w:trPr>
          <w:ins w:id="730"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31" w:author="Raajesh Rajamani" w:date="2019-06-14T10:43:00Z"/>
                <w:rFonts w:ascii="Arial" w:hAnsi="Arial" w:cs="Arial"/>
                <w:color w:val="3D3D3D"/>
                <w:sz w:val="20"/>
                <w:szCs w:val="20"/>
              </w:rPr>
            </w:pPr>
            <w:ins w:id="732" w:author="Raajesh Rajamani" w:date="2019-06-14T10:43:00Z">
              <w:r>
                <w:rPr>
                  <w:rFonts w:ascii="Arial" w:hAnsi="Arial" w:cs="Arial"/>
                  <w:color w:val="3D3D3D"/>
                  <w:sz w:val="20"/>
                  <w:szCs w:val="20"/>
                </w:rPr>
                <w:t>CustomerPaymentStatusReportV10</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33" w:author="Raajesh Rajamani" w:date="2019-06-14T10:43:00Z"/>
                <w:rFonts w:ascii="Arial" w:hAnsi="Arial" w:cs="Arial"/>
                <w:color w:val="3D3D3D"/>
                <w:sz w:val="20"/>
                <w:szCs w:val="20"/>
              </w:rPr>
            </w:pPr>
            <w:ins w:id="734"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"https://www.iso20022.org/sites/default/files/documents/messages/pain/schemas/pain.002.001.10.zip" </w:instrText>
              </w:r>
              <w:r>
                <w:rPr>
                  <w:rFonts w:ascii="Arial" w:hAnsi="Arial" w:cs="Arial"/>
                  <w:color w:val="3D3D3D"/>
                  <w:sz w:val="20"/>
                  <w:szCs w:val="20"/>
                </w:rPr>
                <w:fldChar w:fldCharType="separate"/>
              </w:r>
              <w:r>
                <w:rPr>
                  <w:rStyle w:val="Hyperlink"/>
                  <w:rFonts w:ascii="Arial" w:hAnsi="Arial" w:cs="Arial"/>
                  <w:color w:val="5E7EA2"/>
                  <w:sz w:val="20"/>
                </w:rPr>
                <w:t>pain.002.001.10</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735" w:author="Raajesh Rajamani" w:date="2019-06-14T10:43:00Z"/>
                <w:rFonts w:ascii="Arial" w:hAnsi="Arial" w:cs="Arial"/>
                <w:color w:val="3D3D3D"/>
                <w:sz w:val="20"/>
                <w:szCs w:val="20"/>
              </w:rPr>
            </w:pPr>
          </w:p>
        </w:tc>
      </w:tr>
      <w:tr w:rsidR="00BC787E" w:rsidTr="00DD405B">
        <w:trPr>
          <w:ins w:id="736"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37" w:author="Raajesh Rajamani" w:date="2019-06-14T10:43:00Z"/>
                <w:rFonts w:ascii="Arial" w:hAnsi="Arial" w:cs="Arial"/>
                <w:color w:val="3D3D3D"/>
                <w:sz w:val="20"/>
                <w:szCs w:val="20"/>
              </w:rPr>
            </w:pPr>
            <w:ins w:id="738" w:author="Raajesh Rajamani" w:date="2019-06-14T10:43:00Z">
              <w:r>
                <w:rPr>
                  <w:rFonts w:ascii="Arial" w:hAnsi="Arial" w:cs="Arial"/>
                  <w:color w:val="3D3D3D"/>
                  <w:sz w:val="20"/>
                  <w:szCs w:val="20"/>
                </w:rPr>
                <w:t>CustomerPaymentReversalV09</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39" w:author="Raajesh Rajamani" w:date="2019-06-14T10:43:00Z"/>
                <w:rFonts w:ascii="Arial" w:hAnsi="Arial" w:cs="Arial"/>
                <w:color w:val="3D3D3D"/>
                <w:sz w:val="20"/>
                <w:szCs w:val="20"/>
              </w:rPr>
            </w:pPr>
            <w:ins w:id="740"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"https://www.iso20022.org/sites/default/files/documents/messages/pain/schemas/pain.007.001.09.zip" </w:instrText>
              </w:r>
              <w:r>
                <w:rPr>
                  <w:rFonts w:ascii="Arial" w:hAnsi="Arial" w:cs="Arial"/>
                  <w:color w:val="3D3D3D"/>
                  <w:sz w:val="20"/>
                  <w:szCs w:val="20"/>
                </w:rPr>
                <w:fldChar w:fldCharType="separate"/>
              </w:r>
              <w:r>
                <w:rPr>
                  <w:rStyle w:val="Hyperlink"/>
                  <w:rFonts w:ascii="Arial" w:hAnsi="Arial" w:cs="Arial"/>
                  <w:color w:val="5E7EA2"/>
                  <w:sz w:val="20"/>
                </w:rPr>
                <w:t>pain.007.001.09</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741" w:author="Raajesh Rajamani" w:date="2019-06-14T10:43:00Z"/>
                <w:rFonts w:ascii="Arial" w:hAnsi="Arial" w:cs="Arial"/>
                <w:color w:val="3D3D3D"/>
                <w:sz w:val="20"/>
                <w:szCs w:val="20"/>
              </w:rPr>
            </w:pPr>
          </w:p>
        </w:tc>
      </w:tr>
      <w:tr w:rsidR="00BC787E" w:rsidTr="00DD405B">
        <w:trPr>
          <w:ins w:id="742"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43" w:author="Raajesh Rajamani" w:date="2019-06-14T10:43:00Z"/>
                <w:rFonts w:ascii="Arial" w:hAnsi="Arial" w:cs="Arial"/>
                <w:color w:val="3D3D3D"/>
                <w:sz w:val="20"/>
                <w:szCs w:val="20"/>
              </w:rPr>
            </w:pPr>
            <w:ins w:id="744" w:author="Raajesh Rajamani" w:date="2019-06-14T10:43:00Z">
              <w:r>
                <w:rPr>
                  <w:rFonts w:ascii="Arial" w:hAnsi="Arial" w:cs="Arial"/>
                  <w:color w:val="3D3D3D"/>
                  <w:sz w:val="20"/>
                  <w:szCs w:val="20"/>
                </w:rPr>
                <w:t>CustomerDirectDebitInitiationV08</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45" w:author="Raajesh Rajamani" w:date="2019-06-14T10:43:00Z"/>
                <w:rFonts w:ascii="Arial" w:hAnsi="Arial" w:cs="Arial"/>
                <w:color w:val="3D3D3D"/>
                <w:sz w:val="20"/>
                <w:szCs w:val="20"/>
              </w:rPr>
            </w:pPr>
            <w:ins w:id="746"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"https://www.iso20022.org/sites/default/files/documents/messages/pain/schemas/pain.008.001.08.zip" </w:instrText>
              </w:r>
              <w:r>
                <w:rPr>
                  <w:rFonts w:ascii="Arial" w:hAnsi="Arial" w:cs="Arial"/>
                  <w:color w:val="3D3D3D"/>
                  <w:sz w:val="20"/>
                  <w:szCs w:val="20"/>
                </w:rPr>
                <w:fldChar w:fldCharType="separate"/>
              </w:r>
              <w:r>
                <w:rPr>
                  <w:rStyle w:val="Hyperlink"/>
                  <w:rFonts w:ascii="Arial" w:hAnsi="Arial" w:cs="Arial"/>
                  <w:color w:val="5E7EA2"/>
                  <w:sz w:val="20"/>
                </w:rPr>
                <w:t>pain.008.001.08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747" w:author="Raajesh Rajamani" w:date="2019-06-14T10:43:00Z"/>
                <w:rFonts w:ascii="Arial" w:hAnsi="Arial" w:cs="Arial"/>
                <w:color w:val="3D3D3D"/>
                <w:sz w:val="20"/>
                <w:szCs w:val="20"/>
              </w:rPr>
            </w:pPr>
          </w:p>
        </w:tc>
      </w:tr>
    </w:tbl>
    <w:p w:rsidR="00BC787E" w:rsidRDefault="00BC787E" w:rsidP="00BC787E">
      <w:pPr>
        <w:spacing w:after="0" w:line="240" w:lineRule="auto"/>
        <w:rPr>
          <w:ins w:id="748" w:author="Raajesh Rajamani" w:date="2019-06-14T10:43:00Z"/>
          <w:rFonts w:eastAsia="Times New Roman"/>
        </w:rPr>
      </w:pPr>
    </w:p>
    <w:p w:rsidR="00BC787E" w:rsidRDefault="00BC787E" w:rsidP="00BC787E">
      <w:pPr>
        <w:spacing w:after="0" w:line="240" w:lineRule="auto"/>
        <w:rPr>
          <w:ins w:id="749" w:author="Raajesh Rajamani" w:date="2019-06-14T10:43:00Z"/>
          <w:rFonts w:eastAsia="Times New Roman"/>
        </w:rPr>
      </w:pPr>
      <w:ins w:id="750" w:author="Raajesh Rajamani" w:date="2019-06-14T10:43:00Z">
        <w:r>
          <w:rPr>
            <w:rFonts w:eastAsia="Times New Roman"/>
          </w:rPr>
          <w:t>Payment Mandates -Pain</w:t>
        </w:r>
      </w:ins>
    </w:p>
    <w:p w:rsidR="00BC787E" w:rsidRDefault="00BC787E" w:rsidP="00BC787E">
      <w:pPr>
        <w:spacing w:after="0" w:line="240" w:lineRule="auto"/>
        <w:rPr>
          <w:ins w:id="751" w:author="Raajesh Rajamani" w:date="2019-06-14T10:43:00Z"/>
          <w:rFonts w:eastAsia="Times New Roman"/>
        </w:rPr>
      </w:pPr>
    </w:p>
    <w:tbl>
      <w:tblPr>
        <w:tblW w:w="9255" w:type="dxa"/>
        <w:tblCellMar>
          <w:top w:w="15" w:type="dxa"/>
          <w:left w:w="15" w:type="dxa"/>
          <w:bottom w:w="15" w:type="dxa"/>
          <w:right w:w="15" w:type="dxa"/>
        </w:tblCellMar>
        <w:tblLook w:val="04A0" w:firstRow="1" w:lastRow="0" w:firstColumn="1" w:lastColumn="0" w:noHBand="0" w:noVBand="1"/>
      </w:tblPr>
      <w:tblGrid>
        <w:gridCol w:w="4000"/>
        <w:gridCol w:w="2252"/>
        <w:gridCol w:w="3003"/>
      </w:tblGrid>
      <w:tr w:rsidR="00BC787E" w:rsidTr="00DD405B">
        <w:trPr>
          <w:ins w:id="752"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753" w:author="Raajesh Rajamani" w:date="2019-06-14T10:43:00Z"/>
                <w:rFonts w:ascii="Arial" w:hAnsi="Arial" w:cs="Arial"/>
                <w:b/>
                <w:bCs/>
                <w:color w:val="3D3D3D"/>
                <w:sz w:val="20"/>
                <w:szCs w:val="20"/>
              </w:rPr>
            </w:pPr>
            <w:ins w:id="754" w:author="Raajesh Rajamani" w:date="2019-06-14T10:43:00Z">
              <w:r>
                <w:rPr>
                  <w:rFonts w:ascii="Arial" w:hAnsi="Arial" w:cs="Arial"/>
                  <w:b/>
                  <w:bCs/>
                  <w:color w:val="3D3D3D"/>
                  <w:sz w:val="20"/>
                  <w:szCs w:val="20"/>
                </w:rPr>
                <w:t>Message Name</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755" w:author="Raajesh Rajamani" w:date="2019-06-14T10:43:00Z"/>
                <w:rFonts w:ascii="Arial" w:hAnsi="Arial" w:cs="Arial"/>
                <w:b/>
                <w:bCs/>
                <w:color w:val="3D3D3D"/>
                <w:sz w:val="20"/>
                <w:szCs w:val="20"/>
              </w:rPr>
            </w:pPr>
            <w:ins w:id="756" w:author="Raajesh Rajamani" w:date="2019-06-14T10:43:00Z">
              <w:r>
                <w:rPr>
                  <w:rFonts w:ascii="Arial" w:hAnsi="Arial" w:cs="Arial"/>
                  <w:b/>
                  <w:bCs/>
                  <w:color w:val="3D3D3D"/>
                  <w:sz w:val="20"/>
                  <w:szCs w:val="20"/>
                </w:rPr>
                <w:t>Msg ID (Schema)</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757" w:author="Raajesh Rajamani" w:date="2019-06-14T10:43:00Z"/>
                <w:rFonts w:ascii="Arial" w:hAnsi="Arial" w:cs="Arial"/>
                <w:b/>
                <w:bCs/>
                <w:color w:val="3D3D3D"/>
                <w:sz w:val="20"/>
                <w:szCs w:val="20"/>
              </w:rPr>
            </w:pPr>
            <w:ins w:id="758" w:author="Raajesh Rajamani" w:date="2019-06-14T10:43:00Z">
              <w:r>
                <w:rPr>
                  <w:rFonts w:ascii="Arial" w:hAnsi="Arial" w:cs="Arial"/>
                  <w:b/>
                  <w:bCs/>
                  <w:color w:val="3D3D3D"/>
                  <w:sz w:val="20"/>
                  <w:szCs w:val="20"/>
                </w:rPr>
                <w:t>Msg Def Report &amp; MUG</w:t>
              </w:r>
            </w:ins>
          </w:p>
        </w:tc>
      </w:tr>
      <w:tr w:rsidR="00BC787E" w:rsidTr="00DD405B">
        <w:trPr>
          <w:ins w:id="759"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60" w:author="Raajesh Rajamani" w:date="2019-06-14T10:43:00Z"/>
                <w:rFonts w:ascii="Arial" w:hAnsi="Arial" w:cs="Arial"/>
                <w:color w:val="3D3D3D"/>
                <w:sz w:val="20"/>
                <w:szCs w:val="20"/>
              </w:rPr>
            </w:pPr>
            <w:ins w:id="761" w:author="Raajesh Rajamani" w:date="2019-06-14T10:43:00Z">
              <w:r>
                <w:rPr>
                  <w:rFonts w:ascii="Arial" w:hAnsi="Arial" w:cs="Arial"/>
                  <w:color w:val="3D3D3D"/>
                  <w:sz w:val="20"/>
                  <w:szCs w:val="20"/>
                </w:rPr>
                <w:t>MandateInitiationRequestV06</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62" w:author="Raajesh Rajamani" w:date="2019-06-14T10:43:00Z"/>
                <w:rFonts w:ascii="Arial" w:hAnsi="Arial" w:cs="Arial"/>
                <w:color w:val="3D3D3D"/>
                <w:sz w:val="20"/>
                <w:szCs w:val="20"/>
              </w:rPr>
            </w:pPr>
            <w:ins w:id="76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"https://www.iso20022.org/sites/default/files/documents/messages/pain/schemas/pain.009.001.06.zip" \t "_parent" </w:instrText>
              </w:r>
              <w:r>
                <w:rPr>
                  <w:rFonts w:ascii="Arial" w:hAnsi="Arial" w:cs="Arial"/>
                  <w:color w:val="3D3D3D"/>
                  <w:sz w:val="20"/>
                  <w:szCs w:val="20"/>
                </w:rPr>
                <w:fldChar w:fldCharType="separate"/>
              </w:r>
              <w:r>
                <w:rPr>
                  <w:rStyle w:val="Hyperlink"/>
                  <w:rFonts w:ascii="Arial" w:hAnsi="Arial" w:cs="Arial"/>
                  <w:color w:val="5E7EA2"/>
                  <w:sz w:val="20"/>
                </w:rPr>
                <w:t>pain.009.001.06</w:t>
              </w:r>
              <w:r>
                <w:rPr>
                  <w:rFonts w:ascii="Arial" w:hAnsi="Arial" w:cs="Arial"/>
                  <w:color w:val="3D3D3D"/>
                  <w:sz w:val="20"/>
                  <w:szCs w:val="20"/>
                </w:rPr>
                <w:fldChar w:fldCharType="end"/>
              </w:r>
            </w:ins>
          </w:p>
        </w:tc>
        <w:tc>
          <w:tcPr>
            <w:tcW w:w="0" w:type="auto"/>
            <w:vMerge w:val="restart"/>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pStyle w:val="NormalWeb"/>
              <w:spacing w:before="0" w:beforeAutospacing="0" w:after="150" w:afterAutospacing="0"/>
              <w:rPr>
                <w:ins w:id="764" w:author="Raajesh Rajamani" w:date="2019-06-14T10:43:00Z"/>
                <w:rFonts w:ascii="Arial" w:hAnsi="Arial" w:cs="Arial"/>
                <w:color w:val="3D3D3D"/>
                <w:sz w:val="20"/>
                <w:szCs w:val="20"/>
              </w:rPr>
            </w:pPr>
            <w:ins w:id="765"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"https://www.iso20022.org/sites/default/files/documents/general/ISO20022_MDR_PaymentsMandates_2018_2019.zip" \t "_parent" </w:instrText>
              </w:r>
              <w:r>
                <w:rPr>
                  <w:rFonts w:ascii="Arial" w:hAnsi="Arial" w:cs="Arial"/>
                  <w:color w:val="3D3D3D"/>
                  <w:sz w:val="20"/>
                  <w:szCs w:val="20"/>
                </w:rPr>
                <w:fldChar w:fldCharType="separate"/>
              </w:r>
              <w:r>
                <w:rPr>
                  <w:rStyle w:val="Hyperlink"/>
                  <w:rFonts w:ascii="Arial" w:hAnsi="Arial" w:cs="Arial"/>
                  <w:color w:val="5E7EA2"/>
                  <w:sz w:val="20"/>
                </w:rPr>
                <w:t>MDR</w:t>
              </w:r>
              <w:r>
                <w:rPr>
                  <w:rFonts w:ascii="Arial" w:hAnsi="Arial" w:cs="Arial"/>
                  <w:color w:val="3D3D3D"/>
                  <w:sz w:val="20"/>
                  <w:szCs w:val="20"/>
                </w:rPr>
                <w:fldChar w:fldCharType="end"/>
              </w:r>
            </w:ins>
          </w:p>
        </w:tc>
      </w:tr>
      <w:tr w:rsidR="00BC787E" w:rsidTr="00DD405B">
        <w:trPr>
          <w:ins w:id="766"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67" w:author="Raajesh Rajamani" w:date="2019-06-14T10:43:00Z"/>
                <w:rFonts w:ascii="Arial" w:hAnsi="Arial" w:cs="Arial"/>
                <w:color w:val="3D3D3D"/>
                <w:sz w:val="20"/>
                <w:szCs w:val="20"/>
              </w:rPr>
            </w:pPr>
            <w:ins w:id="768" w:author="Raajesh Rajamani" w:date="2019-06-14T10:43:00Z">
              <w:r>
                <w:rPr>
                  <w:rFonts w:ascii="Arial" w:hAnsi="Arial" w:cs="Arial"/>
                  <w:color w:val="3D3D3D"/>
                  <w:sz w:val="20"/>
                  <w:szCs w:val="20"/>
                </w:rPr>
                <w:t>MandateAmendmentRequestV06</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69" w:author="Raajesh Rajamani" w:date="2019-06-14T10:43:00Z"/>
                <w:rFonts w:ascii="Arial" w:hAnsi="Arial" w:cs="Arial"/>
                <w:color w:val="3D3D3D"/>
                <w:sz w:val="20"/>
                <w:szCs w:val="20"/>
              </w:rPr>
            </w:pPr>
            <w:ins w:id="770"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"https://www.iso20022.org/sites/default/files/documents/messages/pain/schemas/pain.010.001.06.zip" \t "_parent" </w:instrText>
              </w:r>
              <w:r>
                <w:rPr>
                  <w:rFonts w:ascii="Arial" w:hAnsi="Arial" w:cs="Arial"/>
                  <w:color w:val="3D3D3D"/>
                  <w:sz w:val="20"/>
                  <w:szCs w:val="20"/>
                </w:rPr>
                <w:fldChar w:fldCharType="separate"/>
              </w:r>
              <w:r>
                <w:rPr>
                  <w:rStyle w:val="Hyperlink"/>
                  <w:rFonts w:ascii="Arial" w:hAnsi="Arial" w:cs="Arial"/>
                  <w:color w:val="5E7EA2"/>
                  <w:sz w:val="20"/>
                </w:rPr>
                <w:t>pain.010.001.06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771" w:author="Raajesh Rajamani" w:date="2019-06-14T10:43:00Z"/>
                <w:rFonts w:ascii="Arial" w:hAnsi="Arial" w:cs="Arial"/>
                <w:color w:val="3D3D3D"/>
                <w:sz w:val="20"/>
                <w:szCs w:val="20"/>
              </w:rPr>
            </w:pPr>
          </w:p>
        </w:tc>
      </w:tr>
      <w:tr w:rsidR="00BC787E" w:rsidTr="00DD405B">
        <w:trPr>
          <w:ins w:id="772"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73" w:author="Raajesh Rajamani" w:date="2019-06-14T10:43:00Z"/>
                <w:rFonts w:ascii="Arial" w:hAnsi="Arial" w:cs="Arial"/>
                <w:color w:val="3D3D3D"/>
                <w:sz w:val="20"/>
                <w:szCs w:val="20"/>
              </w:rPr>
            </w:pPr>
            <w:ins w:id="774" w:author="Raajesh Rajamani" w:date="2019-06-14T10:43:00Z">
              <w:r>
                <w:rPr>
                  <w:rFonts w:ascii="Arial" w:hAnsi="Arial" w:cs="Arial"/>
                  <w:color w:val="3D3D3D"/>
                  <w:sz w:val="20"/>
                  <w:szCs w:val="20"/>
                </w:rPr>
                <w:t>MandateCancellationRequestV06</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75" w:author="Raajesh Rajamani" w:date="2019-06-14T10:43:00Z"/>
                <w:rFonts w:ascii="Arial" w:hAnsi="Arial" w:cs="Arial"/>
                <w:color w:val="3D3D3D"/>
                <w:sz w:val="20"/>
                <w:szCs w:val="20"/>
              </w:rPr>
            </w:pPr>
            <w:ins w:id="776"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"https://www.iso20022.org/sites/default/files/documents/messages/pain/schemas/pain.011.001.06.zip" \t "_parent" </w:instrText>
              </w:r>
              <w:r>
                <w:rPr>
                  <w:rFonts w:ascii="Arial" w:hAnsi="Arial" w:cs="Arial"/>
                  <w:color w:val="3D3D3D"/>
                  <w:sz w:val="20"/>
                  <w:szCs w:val="20"/>
                </w:rPr>
                <w:fldChar w:fldCharType="separate"/>
              </w:r>
              <w:r>
                <w:rPr>
                  <w:rStyle w:val="Hyperlink"/>
                  <w:rFonts w:ascii="Arial" w:hAnsi="Arial" w:cs="Arial"/>
                  <w:color w:val="5E7EA2"/>
                  <w:sz w:val="20"/>
                </w:rPr>
                <w:t>pain.011.001.06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777" w:author="Raajesh Rajamani" w:date="2019-06-14T10:43:00Z"/>
                <w:rFonts w:ascii="Arial" w:hAnsi="Arial" w:cs="Arial"/>
                <w:color w:val="3D3D3D"/>
                <w:sz w:val="20"/>
                <w:szCs w:val="20"/>
              </w:rPr>
            </w:pPr>
          </w:p>
        </w:tc>
      </w:tr>
      <w:tr w:rsidR="00BC787E" w:rsidTr="00DD405B">
        <w:trPr>
          <w:ins w:id="778"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79" w:author="Raajesh Rajamani" w:date="2019-06-14T10:43:00Z"/>
                <w:rFonts w:ascii="Arial" w:hAnsi="Arial" w:cs="Arial"/>
                <w:color w:val="3D3D3D"/>
                <w:sz w:val="20"/>
                <w:szCs w:val="20"/>
              </w:rPr>
            </w:pPr>
            <w:ins w:id="780" w:author="Raajesh Rajamani" w:date="2019-06-14T10:43:00Z">
              <w:r>
                <w:rPr>
                  <w:rFonts w:ascii="Arial" w:hAnsi="Arial" w:cs="Arial"/>
                  <w:color w:val="3D3D3D"/>
                  <w:sz w:val="20"/>
                  <w:szCs w:val="20"/>
                </w:rPr>
                <w:t>MandateAcceptanceReportV06</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81" w:author="Raajesh Rajamani" w:date="2019-06-14T10:43:00Z"/>
                <w:rFonts w:ascii="Arial" w:hAnsi="Arial" w:cs="Arial"/>
                <w:color w:val="3D3D3D"/>
                <w:sz w:val="20"/>
                <w:szCs w:val="20"/>
              </w:rPr>
            </w:pPr>
            <w:ins w:id="782"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"https://www.iso20022.org/sites/default/files/documents/messages/pain/schemas/pain.012.001.06.zip" \t "_parent" </w:instrText>
              </w:r>
              <w:r>
                <w:rPr>
                  <w:rFonts w:ascii="Arial" w:hAnsi="Arial" w:cs="Arial"/>
                  <w:color w:val="3D3D3D"/>
                  <w:sz w:val="20"/>
                  <w:szCs w:val="20"/>
                </w:rPr>
                <w:fldChar w:fldCharType="separate"/>
              </w:r>
              <w:r>
                <w:rPr>
                  <w:rStyle w:val="Hyperlink"/>
                  <w:rFonts w:ascii="Arial" w:hAnsi="Arial" w:cs="Arial"/>
                  <w:color w:val="5E7EA2"/>
                  <w:sz w:val="20"/>
                </w:rPr>
                <w:t>pain.012.001.06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783" w:author="Raajesh Rajamani" w:date="2019-06-14T10:43:00Z"/>
                <w:rFonts w:ascii="Arial" w:hAnsi="Arial" w:cs="Arial"/>
                <w:color w:val="3D3D3D"/>
                <w:sz w:val="20"/>
                <w:szCs w:val="20"/>
              </w:rPr>
            </w:pPr>
          </w:p>
        </w:tc>
      </w:tr>
      <w:tr w:rsidR="00BC787E" w:rsidTr="00DD405B">
        <w:trPr>
          <w:ins w:id="784"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85" w:author="Raajesh Rajamani" w:date="2019-06-14T10:43:00Z"/>
                <w:rFonts w:ascii="Arial" w:hAnsi="Arial" w:cs="Arial"/>
                <w:color w:val="3D3D3D"/>
                <w:sz w:val="20"/>
                <w:szCs w:val="20"/>
              </w:rPr>
            </w:pPr>
            <w:ins w:id="786" w:author="Raajesh Rajamani" w:date="2019-06-14T10:43:00Z">
              <w:r>
                <w:rPr>
                  <w:rFonts w:ascii="Arial" w:hAnsi="Arial" w:cs="Arial"/>
                  <w:color w:val="3D3D3D"/>
                  <w:sz w:val="20"/>
                  <w:szCs w:val="20"/>
                </w:rPr>
                <w:t>MandateCopyRequestV02</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787" w:author="Raajesh Rajamani" w:date="2019-06-14T10:43:00Z"/>
                <w:rFonts w:ascii="Arial" w:hAnsi="Arial" w:cs="Arial"/>
                <w:color w:val="3D3D3D"/>
                <w:sz w:val="20"/>
                <w:szCs w:val="20"/>
              </w:rPr>
            </w:pPr>
            <w:ins w:id="788"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"https://www.iso20022.org/sites/default/files/documents/messages/pain/schemas/pain.017.001.02.zip" </w:instrText>
              </w:r>
              <w:r>
                <w:rPr>
                  <w:rFonts w:ascii="Arial" w:hAnsi="Arial" w:cs="Arial"/>
                  <w:color w:val="3D3D3D"/>
                  <w:sz w:val="20"/>
                  <w:szCs w:val="20"/>
                </w:rPr>
                <w:fldChar w:fldCharType="separate"/>
              </w:r>
              <w:r>
                <w:rPr>
                  <w:rStyle w:val="Hyperlink"/>
                  <w:rFonts w:ascii="Arial" w:hAnsi="Arial" w:cs="Arial"/>
                  <w:color w:val="5E7EA2"/>
                  <w:sz w:val="20"/>
                </w:rPr>
                <w:t>pain.017.001.02</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789" w:author="Raajesh Rajamani" w:date="2019-06-14T10:43:00Z"/>
                <w:rFonts w:ascii="Arial" w:hAnsi="Arial" w:cs="Arial"/>
                <w:color w:val="3D3D3D"/>
                <w:sz w:val="20"/>
                <w:szCs w:val="20"/>
              </w:rPr>
            </w:pPr>
          </w:p>
        </w:tc>
      </w:tr>
      <w:tr w:rsidR="00BC787E" w:rsidTr="00DD405B">
        <w:trPr>
          <w:ins w:id="790"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91" w:author="Raajesh Rajamani" w:date="2019-06-14T10:43:00Z"/>
                <w:rFonts w:ascii="Arial" w:hAnsi="Arial" w:cs="Arial"/>
                <w:color w:val="3D3D3D"/>
                <w:sz w:val="20"/>
                <w:szCs w:val="20"/>
              </w:rPr>
            </w:pPr>
            <w:ins w:id="792" w:author="Raajesh Rajamani" w:date="2019-06-14T10:43:00Z">
              <w:r>
                <w:rPr>
                  <w:rFonts w:ascii="Arial" w:hAnsi="Arial" w:cs="Arial"/>
                  <w:color w:val="3D3D3D"/>
                  <w:sz w:val="20"/>
                  <w:szCs w:val="20"/>
                </w:rPr>
                <w:t>MandateSuspensionRequestV02</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793" w:author="Raajesh Rajamani" w:date="2019-06-14T10:43:00Z"/>
                <w:rFonts w:ascii="Arial" w:hAnsi="Arial" w:cs="Arial"/>
                <w:color w:val="3D3D3D"/>
                <w:sz w:val="20"/>
                <w:szCs w:val="20"/>
              </w:rPr>
            </w:pPr>
            <w:ins w:id="794"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"https://www.iso20022.org/sites/default/files/documents/messages/pain/schemas/pain.018.001.02.zip" </w:instrText>
              </w:r>
              <w:r>
                <w:rPr>
                  <w:rFonts w:ascii="Arial" w:hAnsi="Arial" w:cs="Arial"/>
                  <w:color w:val="3D3D3D"/>
                  <w:sz w:val="20"/>
                  <w:szCs w:val="20"/>
                </w:rPr>
                <w:fldChar w:fldCharType="separate"/>
              </w:r>
              <w:r>
                <w:rPr>
                  <w:rStyle w:val="Hyperlink"/>
                  <w:rFonts w:ascii="Arial" w:hAnsi="Arial" w:cs="Arial"/>
                  <w:color w:val="5E7EA2"/>
                  <w:sz w:val="20"/>
                </w:rPr>
                <w:t>pain.018.001.02</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795" w:author="Raajesh Rajamani" w:date="2019-06-14T10:43:00Z"/>
                <w:rFonts w:ascii="Arial" w:hAnsi="Arial" w:cs="Arial"/>
                <w:color w:val="3D3D3D"/>
                <w:sz w:val="20"/>
                <w:szCs w:val="20"/>
              </w:rPr>
            </w:pPr>
          </w:p>
        </w:tc>
      </w:tr>
    </w:tbl>
    <w:p w:rsidR="00BC787E" w:rsidRDefault="00BC787E" w:rsidP="00BC787E">
      <w:pPr>
        <w:spacing w:after="0" w:line="240" w:lineRule="auto"/>
        <w:rPr>
          <w:ins w:id="796" w:author="Raajesh Rajamani" w:date="2019-06-14T10:43:00Z"/>
          <w:rFonts w:eastAsia="Times New Roman"/>
        </w:rPr>
      </w:pPr>
    </w:p>
    <w:p w:rsidR="00BC787E" w:rsidRDefault="00BC787E" w:rsidP="00BC787E">
      <w:pPr>
        <w:spacing w:after="0" w:line="240" w:lineRule="auto"/>
        <w:rPr>
          <w:ins w:id="797" w:author="Raajesh Rajamani" w:date="2019-06-14T10:43:00Z"/>
          <w:rFonts w:eastAsia="Times New Roman"/>
        </w:rPr>
      </w:pPr>
    </w:p>
    <w:p w:rsidR="00BC787E" w:rsidRDefault="00BC787E" w:rsidP="00BC787E">
      <w:pPr>
        <w:spacing w:after="0" w:line="240" w:lineRule="auto"/>
        <w:rPr>
          <w:ins w:id="798" w:author="Raajesh Rajamani" w:date="2019-06-14T10:43:00Z"/>
          <w:rFonts w:eastAsia="Times New Roman"/>
        </w:rPr>
      </w:pPr>
      <w:ins w:id="799" w:author="Raajesh Rajamani" w:date="2019-06-14T10:43:00Z">
        <w:r>
          <w:rPr>
            <w:rFonts w:eastAsia="Times New Roman"/>
          </w:rPr>
          <w:t>Cash Management -camt</w:t>
        </w:r>
      </w:ins>
    </w:p>
    <w:p w:rsidR="00BC787E" w:rsidRDefault="00BC787E" w:rsidP="00BC787E">
      <w:pPr>
        <w:spacing w:after="0" w:line="240" w:lineRule="auto"/>
        <w:rPr>
          <w:ins w:id="800" w:author="Raajesh Rajamani" w:date="2019-06-14T10:43:00Z"/>
          <w:rFonts w:eastAsia="Times New Roman"/>
        </w:rPr>
      </w:pPr>
    </w:p>
    <w:tbl>
      <w:tblPr>
        <w:tblW w:w="9159" w:type="dxa"/>
        <w:tblCellMar>
          <w:top w:w="15" w:type="dxa"/>
          <w:left w:w="15" w:type="dxa"/>
          <w:bottom w:w="15" w:type="dxa"/>
          <w:right w:w="15" w:type="dxa"/>
        </w:tblCellMar>
        <w:tblLook w:val="04A0" w:firstRow="1" w:lastRow="0" w:firstColumn="1" w:lastColumn="0" w:noHBand="0" w:noVBand="1"/>
      </w:tblPr>
      <w:tblGrid>
        <w:gridCol w:w="4736"/>
        <w:gridCol w:w="2299"/>
        <w:gridCol w:w="2124"/>
      </w:tblGrid>
      <w:tr w:rsidR="00BC787E" w:rsidTr="00DD405B">
        <w:trPr>
          <w:ins w:id="801"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802" w:author="Raajesh Rajamani" w:date="2019-06-14T10:43:00Z"/>
                <w:rFonts w:ascii="Arial" w:hAnsi="Arial" w:cs="Arial"/>
                <w:b/>
                <w:bCs/>
                <w:color w:val="3D3D3D"/>
                <w:sz w:val="20"/>
                <w:szCs w:val="20"/>
              </w:rPr>
            </w:pPr>
            <w:ins w:id="803" w:author="Raajesh Rajamani" w:date="2019-06-14T10:43:00Z">
              <w:r>
                <w:rPr>
                  <w:rFonts w:ascii="Arial" w:hAnsi="Arial" w:cs="Arial"/>
                  <w:b/>
                  <w:bCs/>
                  <w:color w:val="3D3D3D"/>
                  <w:sz w:val="20"/>
                  <w:szCs w:val="20"/>
                </w:rPr>
                <w:t>Message Name</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804" w:author="Raajesh Rajamani" w:date="2019-06-14T10:43:00Z"/>
                <w:rFonts w:ascii="Arial" w:hAnsi="Arial" w:cs="Arial"/>
                <w:b/>
                <w:bCs/>
                <w:color w:val="3D3D3D"/>
                <w:sz w:val="20"/>
                <w:szCs w:val="20"/>
              </w:rPr>
            </w:pPr>
            <w:ins w:id="805" w:author="Raajesh Rajamani" w:date="2019-06-14T10:43:00Z">
              <w:r>
                <w:rPr>
                  <w:rFonts w:ascii="Arial" w:hAnsi="Arial" w:cs="Arial"/>
                  <w:b/>
                  <w:bCs/>
                  <w:color w:val="3D3D3D"/>
                  <w:sz w:val="20"/>
                  <w:szCs w:val="20"/>
                </w:rPr>
                <w:t>Msg ID (Schema)</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806" w:author="Raajesh Rajamani" w:date="2019-06-14T10:43:00Z"/>
                <w:rFonts w:ascii="Arial" w:hAnsi="Arial" w:cs="Arial"/>
                <w:b/>
                <w:bCs/>
                <w:color w:val="3D3D3D"/>
                <w:sz w:val="20"/>
                <w:szCs w:val="20"/>
              </w:rPr>
            </w:pPr>
            <w:ins w:id="807" w:author="Raajesh Rajamani" w:date="2019-06-14T10:43:00Z">
              <w:r>
                <w:rPr>
                  <w:rFonts w:ascii="Arial" w:hAnsi="Arial" w:cs="Arial"/>
                  <w:b/>
                  <w:bCs/>
                  <w:color w:val="3D3D3D"/>
                  <w:sz w:val="20"/>
                  <w:szCs w:val="20"/>
                </w:rPr>
                <w:t>Msg Def Report</w:t>
              </w:r>
            </w:ins>
          </w:p>
        </w:tc>
      </w:tr>
      <w:tr w:rsidR="00BC787E" w:rsidTr="00DD405B">
        <w:trPr>
          <w:ins w:id="808"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09" w:author="Raajesh Rajamani" w:date="2019-06-14T10:43:00Z"/>
                <w:rFonts w:ascii="Arial" w:hAnsi="Arial" w:cs="Arial"/>
                <w:color w:val="3D3D3D"/>
                <w:sz w:val="20"/>
                <w:szCs w:val="20"/>
              </w:rPr>
            </w:pPr>
            <w:ins w:id="810" w:author="Raajesh Rajamani" w:date="2019-06-14T10:43:00Z">
              <w:r>
                <w:rPr>
                  <w:rFonts w:ascii="Arial" w:hAnsi="Arial" w:cs="Arial"/>
                  <w:color w:val="3D3D3D"/>
                  <w:sz w:val="20"/>
                  <w:szCs w:val="20"/>
                </w:rPr>
                <w:t>GetAccountV07</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11" w:author="Raajesh Rajamani" w:date="2019-06-14T10:43:00Z"/>
                <w:rFonts w:ascii="Arial" w:hAnsi="Arial" w:cs="Arial"/>
                <w:color w:val="3D3D3D"/>
                <w:sz w:val="20"/>
                <w:szCs w:val="20"/>
              </w:rPr>
            </w:pPr>
            <w:ins w:id="812"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"https://www.iso20022.org/sites/default/files/documents/messages/camt/schemas/camt.003.001.07.xsd" \t "_parent" </w:instrText>
              </w:r>
              <w:r>
                <w:rPr>
                  <w:rFonts w:ascii="Arial" w:hAnsi="Arial" w:cs="Arial"/>
                  <w:color w:val="3D3D3D"/>
                  <w:sz w:val="20"/>
                  <w:szCs w:val="20"/>
                </w:rPr>
                <w:fldChar w:fldCharType="separate"/>
              </w:r>
              <w:r>
                <w:rPr>
                  <w:rStyle w:val="Hyperlink"/>
                  <w:rFonts w:ascii="Arial" w:hAnsi="Arial" w:cs="Arial"/>
                  <w:color w:val="5E7EA2"/>
                  <w:sz w:val="20"/>
                </w:rPr>
                <w:t>camt.003.001.07</w:t>
              </w:r>
              <w:r>
                <w:rPr>
                  <w:rFonts w:ascii="Arial" w:hAnsi="Arial" w:cs="Arial"/>
                  <w:color w:val="3D3D3D"/>
                  <w:sz w:val="20"/>
                  <w:szCs w:val="20"/>
                </w:rPr>
                <w:fldChar w:fldCharType="end"/>
              </w:r>
            </w:ins>
          </w:p>
        </w:tc>
        <w:tc>
          <w:tcPr>
            <w:tcW w:w="0" w:type="auto"/>
            <w:vMerge w:val="restart"/>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13" w:author="Raajesh Rajamani" w:date="2019-06-14T10:43:00Z"/>
                <w:rFonts w:ascii="Arial" w:hAnsi="Arial" w:cs="Arial"/>
                <w:color w:val="3D3D3D"/>
                <w:sz w:val="20"/>
                <w:szCs w:val="20"/>
              </w:rPr>
            </w:pPr>
            <w:ins w:id="814"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"https://www.iso20022.org/sites/default/files/documents/general/ISO20022_MDR_CashManagement.zip" \t "_parent" </w:instrText>
              </w:r>
              <w:r>
                <w:rPr>
                  <w:rFonts w:ascii="Arial" w:hAnsi="Arial" w:cs="Arial"/>
                  <w:color w:val="3D3D3D"/>
                  <w:sz w:val="20"/>
                  <w:szCs w:val="20"/>
                </w:rPr>
                <w:fldChar w:fldCharType="separate"/>
              </w:r>
              <w:r>
                <w:rPr>
                  <w:rStyle w:val="Hyperlink"/>
                  <w:rFonts w:ascii="Arial" w:hAnsi="Arial" w:cs="Arial"/>
                  <w:color w:val="5E7EA2"/>
                  <w:sz w:val="20"/>
                </w:rPr>
                <w:t>MDR</w:t>
              </w:r>
              <w:r>
                <w:rPr>
                  <w:rFonts w:ascii="Arial" w:hAnsi="Arial" w:cs="Arial"/>
                  <w:color w:val="3D3D3D"/>
                  <w:sz w:val="20"/>
                  <w:szCs w:val="20"/>
                </w:rPr>
                <w:fldChar w:fldCharType="end"/>
              </w:r>
            </w:ins>
          </w:p>
        </w:tc>
      </w:tr>
      <w:tr w:rsidR="00BC787E" w:rsidTr="00DD405B">
        <w:trPr>
          <w:ins w:id="815"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16" w:author="Raajesh Rajamani" w:date="2019-06-14T10:43:00Z"/>
                <w:rFonts w:ascii="Arial" w:hAnsi="Arial" w:cs="Arial"/>
                <w:color w:val="3D3D3D"/>
                <w:sz w:val="20"/>
                <w:szCs w:val="20"/>
              </w:rPr>
            </w:pPr>
            <w:ins w:id="817" w:author="Raajesh Rajamani" w:date="2019-06-14T10:43:00Z">
              <w:r>
                <w:rPr>
                  <w:rFonts w:ascii="Arial" w:hAnsi="Arial" w:cs="Arial"/>
                  <w:color w:val="3D3D3D"/>
                  <w:sz w:val="20"/>
                  <w:szCs w:val="20"/>
                </w:rPr>
                <w:t>ReturnAccountV08</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18" w:author="Raajesh Rajamani" w:date="2019-06-14T10:43:00Z"/>
                <w:rFonts w:ascii="Arial" w:hAnsi="Arial" w:cs="Arial"/>
                <w:color w:val="3D3D3D"/>
                <w:sz w:val="20"/>
                <w:szCs w:val="20"/>
              </w:rPr>
            </w:pPr>
            <w:ins w:id="819"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"https://www.iso20022.org/documents/messages/camt/schemas/camt.004.001.08.xsd" \t "_parent" </w:instrText>
              </w:r>
              <w:r>
                <w:rPr>
                  <w:rFonts w:ascii="Arial" w:hAnsi="Arial" w:cs="Arial"/>
                  <w:color w:val="3D3D3D"/>
                  <w:sz w:val="20"/>
                  <w:szCs w:val="20"/>
                </w:rPr>
                <w:fldChar w:fldCharType="separate"/>
              </w:r>
              <w:r>
                <w:rPr>
                  <w:rStyle w:val="Hyperlink"/>
                  <w:rFonts w:ascii="Arial" w:hAnsi="Arial" w:cs="Arial"/>
                  <w:color w:val="5E7EA2"/>
                  <w:sz w:val="20"/>
                </w:rPr>
                <w:t>camt.004.001.08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20" w:author="Raajesh Rajamani" w:date="2019-06-14T10:43:00Z"/>
                <w:rFonts w:ascii="Arial" w:hAnsi="Arial" w:cs="Arial"/>
                <w:color w:val="3D3D3D"/>
                <w:sz w:val="20"/>
                <w:szCs w:val="20"/>
              </w:rPr>
            </w:pPr>
          </w:p>
        </w:tc>
      </w:tr>
      <w:tr w:rsidR="00BC787E" w:rsidTr="00DD405B">
        <w:trPr>
          <w:ins w:id="821"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22" w:author="Raajesh Rajamani" w:date="2019-06-14T10:43:00Z"/>
                <w:rFonts w:ascii="Arial" w:hAnsi="Arial" w:cs="Arial"/>
                <w:color w:val="3D3D3D"/>
                <w:sz w:val="20"/>
                <w:szCs w:val="20"/>
              </w:rPr>
            </w:pPr>
            <w:ins w:id="823" w:author="Raajesh Rajamani" w:date="2019-06-14T10:43:00Z">
              <w:r>
                <w:rPr>
                  <w:rFonts w:ascii="Arial" w:hAnsi="Arial" w:cs="Arial"/>
                  <w:color w:val="3D3D3D"/>
                  <w:sz w:val="20"/>
                  <w:szCs w:val="20"/>
                </w:rPr>
                <w:t>GetTransactionV08</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24" w:author="Raajesh Rajamani" w:date="2019-06-14T10:43:00Z"/>
                <w:rFonts w:ascii="Arial" w:hAnsi="Arial" w:cs="Arial"/>
                <w:color w:val="3D3D3D"/>
                <w:sz w:val="20"/>
                <w:szCs w:val="20"/>
              </w:rPr>
            </w:pPr>
            <w:ins w:id="825"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"https://www.iso20022.org/documents/messages/camt/schemas/camt.005.001.08.xsd" \t "_parent" </w:instrText>
              </w:r>
              <w:r>
                <w:rPr>
                  <w:rFonts w:ascii="Arial" w:hAnsi="Arial" w:cs="Arial"/>
                  <w:color w:val="3D3D3D"/>
                  <w:sz w:val="20"/>
                  <w:szCs w:val="20"/>
                </w:rPr>
                <w:fldChar w:fldCharType="separate"/>
              </w:r>
              <w:r>
                <w:rPr>
                  <w:rStyle w:val="Hyperlink"/>
                  <w:rFonts w:ascii="Arial" w:hAnsi="Arial" w:cs="Arial"/>
                  <w:color w:val="5E7EA2"/>
                  <w:sz w:val="20"/>
                </w:rPr>
                <w:t>camt.005.001.08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26" w:author="Raajesh Rajamani" w:date="2019-06-14T10:43:00Z"/>
                <w:rFonts w:ascii="Arial" w:hAnsi="Arial" w:cs="Arial"/>
                <w:color w:val="3D3D3D"/>
                <w:sz w:val="20"/>
                <w:szCs w:val="20"/>
              </w:rPr>
            </w:pPr>
          </w:p>
        </w:tc>
      </w:tr>
      <w:tr w:rsidR="00BC787E" w:rsidTr="00DD405B">
        <w:trPr>
          <w:ins w:id="827"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28" w:author="Raajesh Rajamani" w:date="2019-06-14T10:43:00Z"/>
                <w:rFonts w:ascii="Arial" w:hAnsi="Arial" w:cs="Arial"/>
                <w:color w:val="3D3D3D"/>
                <w:sz w:val="20"/>
                <w:szCs w:val="20"/>
              </w:rPr>
            </w:pPr>
            <w:ins w:id="829" w:author="Raajesh Rajamani" w:date="2019-06-14T10:43:00Z">
              <w:r>
                <w:rPr>
                  <w:rFonts w:ascii="Arial" w:hAnsi="Arial" w:cs="Arial"/>
                  <w:color w:val="3D3D3D"/>
                  <w:sz w:val="20"/>
                  <w:szCs w:val="20"/>
                </w:rPr>
                <w:t>ReturnTransactionV08</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30" w:author="Raajesh Rajamani" w:date="2019-06-14T10:43:00Z"/>
                <w:rFonts w:ascii="Arial" w:hAnsi="Arial" w:cs="Arial"/>
                <w:color w:val="3D3D3D"/>
                <w:sz w:val="20"/>
                <w:szCs w:val="20"/>
              </w:rPr>
            </w:pPr>
            <w:ins w:id="831"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"https://www.iso20022.org/documents/messages/camt/schemas/camt.006.001.08.xsd" \t "_parent" </w:instrText>
              </w:r>
              <w:r>
                <w:rPr>
                  <w:rFonts w:ascii="Arial" w:hAnsi="Arial" w:cs="Arial"/>
                  <w:color w:val="3D3D3D"/>
                  <w:sz w:val="20"/>
                  <w:szCs w:val="20"/>
                </w:rPr>
                <w:fldChar w:fldCharType="separate"/>
              </w:r>
              <w:r>
                <w:rPr>
                  <w:rStyle w:val="Hyperlink"/>
                  <w:rFonts w:ascii="Arial" w:hAnsi="Arial" w:cs="Arial"/>
                  <w:color w:val="5E7EA2"/>
                  <w:sz w:val="20"/>
                </w:rPr>
                <w:t>camt.006.001.08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32" w:author="Raajesh Rajamani" w:date="2019-06-14T10:43:00Z"/>
                <w:rFonts w:ascii="Arial" w:hAnsi="Arial" w:cs="Arial"/>
                <w:color w:val="3D3D3D"/>
                <w:sz w:val="20"/>
                <w:szCs w:val="20"/>
              </w:rPr>
            </w:pPr>
          </w:p>
        </w:tc>
      </w:tr>
      <w:tr w:rsidR="00BC787E" w:rsidTr="00DD405B">
        <w:trPr>
          <w:ins w:id="833"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34" w:author="Raajesh Rajamani" w:date="2019-06-14T10:43:00Z"/>
                <w:rFonts w:ascii="Arial" w:hAnsi="Arial" w:cs="Arial"/>
                <w:color w:val="3D3D3D"/>
                <w:sz w:val="20"/>
                <w:szCs w:val="20"/>
              </w:rPr>
            </w:pPr>
            <w:ins w:id="835" w:author="Raajesh Rajamani" w:date="2019-06-14T10:43:00Z">
              <w:r>
                <w:rPr>
                  <w:rFonts w:ascii="Arial" w:hAnsi="Arial" w:cs="Arial"/>
                  <w:color w:val="3D3D3D"/>
                  <w:sz w:val="20"/>
                  <w:szCs w:val="20"/>
                </w:rPr>
                <w:t>ModifyTransactionV08</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36" w:author="Raajesh Rajamani" w:date="2019-06-14T10:43:00Z"/>
                <w:rFonts w:ascii="Arial" w:hAnsi="Arial" w:cs="Arial"/>
                <w:color w:val="3D3D3D"/>
                <w:sz w:val="20"/>
                <w:szCs w:val="20"/>
              </w:rPr>
            </w:pPr>
            <w:ins w:id="837"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"https://www.iso20022.org/documents/messages/camt/schemas/camt.007.001.08.xsd" \t "_parent" </w:instrText>
              </w:r>
              <w:r>
                <w:rPr>
                  <w:rFonts w:ascii="Arial" w:hAnsi="Arial" w:cs="Arial"/>
                  <w:color w:val="3D3D3D"/>
                  <w:sz w:val="20"/>
                  <w:szCs w:val="20"/>
                </w:rPr>
                <w:fldChar w:fldCharType="separate"/>
              </w:r>
              <w:r>
                <w:rPr>
                  <w:rStyle w:val="Hyperlink"/>
                  <w:rFonts w:ascii="Arial" w:hAnsi="Arial" w:cs="Arial"/>
                  <w:color w:val="5E7EA2"/>
                  <w:sz w:val="20"/>
                </w:rPr>
                <w:t>camt.007.001.08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38" w:author="Raajesh Rajamani" w:date="2019-06-14T10:43:00Z"/>
                <w:rFonts w:ascii="Arial" w:hAnsi="Arial" w:cs="Arial"/>
                <w:color w:val="3D3D3D"/>
                <w:sz w:val="20"/>
                <w:szCs w:val="20"/>
              </w:rPr>
            </w:pPr>
          </w:p>
        </w:tc>
      </w:tr>
      <w:tr w:rsidR="00BC787E" w:rsidTr="00DD405B">
        <w:trPr>
          <w:ins w:id="839"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40" w:author="Raajesh Rajamani" w:date="2019-06-14T10:43:00Z"/>
                <w:rFonts w:ascii="Arial" w:hAnsi="Arial" w:cs="Arial"/>
                <w:color w:val="3D3D3D"/>
                <w:sz w:val="20"/>
                <w:szCs w:val="20"/>
              </w:rPr>
            </w:pPr>
            <w:ins w:id="841" w:author="Raajesh Rajamani" w:date="2019-06-14T10:43:00Z">
              <w:r>
                <w:rPr>
                  <w:rFonts w:ascii="Arial" w:hAnsi="Arial" w:cs="Arial"/>
                  <w:color w:val="3D3D3D"/>
                  <w:sz w:val="20"/>
                  <w:szCs w:val="20"/>
                </w:rPr>
                <w:t>CancelTransactionV08</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42" w:author="Raajesh Rajamani" w:date="2019-06-14T10:43:00Z"/>
                <w:rFonts w:ascii="Arial" w:hAnsi="Arial" w:cs="Arial"/>
                <w:color w:val="3D3D3D"/>
                <w:sz w:val="20"/>
                <w:szCs w:val="20"/>
              </w:rPr>
            </w:pPr>
            <w:ins w:id="84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"https://www.iso20022.org/documents/messages/camt/schemas/camt.008.001.08.xsd" \t "_parent" </w:instrText>
              </w:r>
              <w:r>
                <w:rPr>
                  <w:rFonts w:ascii="Arial" w:hAnsi="Arial" w:cs="Arial"/>
                  <w:color w:val="3D3D3D"/>
                  <w:sz w:val="20"/>
                  <w:szCs w:val="20"/>
                </w:rPr>
                <w:fldChar w:fldCharType="separate"/>
              </w:r>
              <w:r>
                <w:rPr>
                  <w:rStyle w:val="Hyperlink"/>
                  <w:rFonts w:ascii="Arial" w:hAnsi="Arial" w:cs="Arial"/>
                  <w:color w:val="5E7EA2"/>
                  <w:sz w:val="20"/>
                </w:rPr>
                <w:t>camt.008.001.08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44" w:author="Raajesh Rajamani" w:date="2019-06-14T10:43:00Z"/>
                <w:rFonts w:ascii="Arial" w:hAnsi="Arial" w:cs="Arial"/>
                <w:color w:val="3D3D3D"/>
                <w:sz w:val="20"/>
                <w:szCs w:val="20"/>
              </w:rPr>
            </w:pPr>
          </w:p>
        </w:tc>
      </w:tr>
      <w:tr w:rsidR="00BC787E" w:rsidTr="00DD405B">
        <w:trPr>
          <w:ins w:id="845"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46" w:author="Raajesh Rajamani" w:date="2019-06-14T10:43:00Z"/>
                <w:rFonts w:ascii="Arial" w:hAnsi="Arial" w:cs="Arial"/>
                <w:color w:val="3D3D3D"/>
                <w:sz w:val="20"/>
                <w:szCs w:val="20"/>
              </w:rPr>
            </w:pPr>
            <w:ins w:id="847" w:author="Raajesh Rajamani" w:date="2019-06-14T10:43:00Z">
              <w:r>
                <w:rPr>
                  <w:rFonts w:ascii="Arial" w:hAnsi="Arial" w:cs="Arial"/>
                  <w:color w:val="3D3D3D"/>
                  <w:sz w:val="20"/>
                  <w:szCs w:val="20"/>
                </w:rPr>
                <w:t>GetLimitV07</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48" w:author="Raajesh Rajamani" w:date="2019-06-14T10:43:00Z"/>
                <w:rFonts w:ascii="Arial" w:hAnsi="Arial" w:cs="Arial"/>
                <w:color w:val="3D3D3D"/>
                <w:sz w:val="20"/>
                <w:szCs w:val="20"/>
              </w:rPr>
            </w:pPr>
            <w:ins w:id="849"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"https://www.iso20022.org/documents/messages/camt/schemas/camt.009.001.07.xsd" \t "_parent" </w:instrText>
              </w:r>
              <w:r>
                <w:rPr>
                  <w:rFonts w:ascii="Arial" w:hAnsi="Arial" w:cs="Arial"/>
                  <w:color w:val="3D3D3D"/>
                  <w:sz w:val="20"/>
                  <w:szCs w:val="20"/>
                </w:rPr>
                <w:fldChar w:fldCharType="separate"/>
              </w:r>
              <w:r>
                <w:rPr>
                  <w:rStyle w:val="Hyperlink"/>
                  <w:rFonts w:ascii="Arial" w:hAnsi="Arial" w:cs="Arial"/>
                  <w:color w:val="5E7EA2"/>
                  <w:sz w:val="20"/>
                </w:rPr>
                <w:t>camt.009.001.07</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50" w:author="Raajesh Rajamani" w:date="2019-06-14T10:43:00Z"/>
                <w:rFonts w:ascii="Arial" w:hAnsi="Arial" w:cs="Arial"/>
                <w:color w:val="3D3D3D"/>
                <w:sz w:val="20"/>
                <w:szCs w:val="20"/>
              </w:rPr>
            </w:pPr>
          </w:p>
        </w:tc>
      </w:tr>
      <w:tr w:rsidR="00BC787E" w:rsidTr="00DD405B">
        <w:trPr>
          <w:ins w:id="851"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52" w:author="Raajesh Rajamani" w:date="2019-06-14T10:43:00Z"/>
                <w:rFonts w:ascii="Arial" w:hAnsi="Arial" w:cs="Arial"/>
                <w:color w:val="3D3D3D"/>
                <w:sz w:val="20"/>
                <w:szCs w:val="20"/>
              </w:rPr>
            </w:pPr>
            <w:ins w:id="853" w:author="Raajesh Rajamani" w:date="2019-06-14T10:43:00Z">
              <w:r>
                <w:rPr>
                  <w:rFonts w:ascii="Arial" w:hAnsi="Arial" w:cs="Arial"/>
                  <w:color w:val="3D3D3D"/>
                  <w:sz w:val="20"/>
                  <w:szCs w:val="20"/>
                </w:rPr>
                <w:t>ReturnLimitV08</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54" w:author="Raajesh Rajamani" w:date="2019-06-14T10:43:00Z"/>
                <w:rFonts w:ascii="Arial" w:hAnsi="Arial" w:cs="Arial"/>
                <w:color w:val="3D3D3D"/>
                <w:sz w:val="20"/>
                <w:szCs w:val="20"/>
              </w:rPr>
            </w:pPr>
            <w:ins w:id="855"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"https://www.iso20022.org/documents/messages/camt/schemas/camt.010.001.08.xsd" \t "_parent" </w:instrText>
              </w:r>
              <w:r>
                <w:rPr>
                  <w:rFonts w:ascii="Arial" w:hAnsi="Arial" w:cs="Arial"/>
                  <w:color w:val="3D3D3D"/>
                  <w:sz w:val="20"/>
                  <w:szCs w:val="20"/>
                </w:rPr>
                <w:fldChar w:fldCharType="separate"/>
              </w:r>
              <w:r>
                <w:rPr>
                  <w:rStyle w:val="Hyperlink"/>
                  <w:rFonts w:ascii="Arial" w:hAnsi="Arial" w:cs="Arial"/>
                  <w:color w:val="5E7EA2"/>
                  <w:sz w:val="20"/>
                </w:rPr>
                <w:t>camt.010.001.08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56" w:author="Raajesh Rajamani" w:date="2019-06-14T10:43:00Z"/>
                <w:rFonts w:ascii="Arial" w:hAnsi="Arial" w:cs="Arial"/>
                <w:color w:val="3D3D3D"/>
                <w:sz w:val="20"/>
                <w:szCs w:val="20"/>
              </w:rPr>
            </w:pPr>
          </w:p>
        </w:tc>
      </w:tr>
      <w:tr w:rsidR="00BC787E" w:rsidTr="00DD405B">
        <w:trPr>
          <w:ins w:id="857"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58" w:author="Raajesh Rajamani" w:date="2019-06-14T10:43:00Z"/>
                <w:rFonts w:ascii="Arial" w:hAnsi="Arial" w:cs="Arial"/>
                <w:color w:val="3D3D3D"/>
                <w:sz w:val="20"/>
                <w:szCs w:val="20"/>
              </w:rPr>
            </w:pPr>
            <w:ins w:id="859" w:author="Raajesh Rajamani" w:date="2019-06-14T10:43:00Z">
              <w:r>
                <w:rPr>
                  <w:rFonts w:ascii="Arial" w:hAnsi="Arial" w:cs="Arial"/>
                  <w:color w:val="3D3D3D"/>
                  <w:sz w:val="20"/>
                  <w:szCs w:val="20"/>
                </w:rPr>
                <w:t>ModifyLimitV07</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60" w:author="Raajesh Rajamani" w:date="2019-06-14T10:43:00Z"/>
                <w:rFonts w:ascii="Arial" w:hAnsi="Arial" w:cs="Arial"/>
                <w:color w:val="3D3D3D"/>
                <w:sz w:val="20"/>
                <w:szCs w:val="20"/>
              </w:rPr>
            </w:pPr>
            <w:ins w:id="861"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"https://www.iso20022.org/documents/messages/camt/schemas/camt.011.001.07.xsd" \t "_parent" </w:instrText>
              </w:r>
              <w:r>
                <w:rPr>
                  <w:rFonts w:ascii="Arial" w:hAnsi="Arial" w:cs="Arial"/>
                  <w:color w:val="3D3D3D"/>
                  <w:sz w:val="20"/>
                  <w:szCs w:val="20"/>
                </w:rPr>
                <w:fldChar w:fldCharType="separate"/>
              </w:r>
              <w:r>
                <w:rPr>
                  <w:rStyle w:val="Hyperlink"/>
                  <w:rFonts w:ascii="Arial" w:hAnsi="Arial" w:cs="Arial"/>
                  <w:color w:val="5E7EA2"/>
                  <w:sz w:val="20"/>
                </w:rPr>
                <w:t>camt.011.001.07</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62" w:author="Raajesh Rajamani" w:date="2019-06-14T10:43:00Z"/>
                <w:rFonts w:ascii="Arial" w:hAnsi="Arial" w:cs="Arial"/>
                <w:color w:val="3D3D3D"/>
                <w:sz w:val="20"/>
                <w:szCs w:val="20"/>
              </w:rPr>
            </w:pPr>
          </w:p>
        </w:tc>
      </w:tr>
      <w:tr w:rsidR="00BC787E" w:rsidTr="00DD405B">
        <w:trPr>
          <w:ins w:id="863"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64" w:author="Raajesh Rajamani" w:date="2019-06-14T10:43:00Z"/>
                <w:rFonts w:ascii="Arial" w:hAnsi="Arial" w:cs="Arial"/>
                <w:color w:val="3D3D3D"/>
                <w:sz w:val="20"/>
                <w:szCs w:val="20"/>
              </w:rPr>
            </w:pPr>
            <w:ins w:id="865" w:author="Raajesh Rajamani" w:date="2019-06-14T10:43:00Z">
              <w:r>
                <w:rPr>
                  <w:rFonts w:ascii="Arial" w:hAnsi="Arial" w:cs="Arial"/>
                  <w:color w:val="3D3D3D"/>
                  <w:sz w:val="20"/>
                  <w:szCs w:val="20"/>
                </w:rPr>
                <w:t>DeleteLimitV07</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66" w:author="Raajesh Rajamani" w:date="2019-06-14T10:43:00Z"/>
                <w:rFonts w:ascii="Arial" w:hAnsi="Arial" w:cs="Arial"/>
                <w:color w:val="3D3D3D"/>
                <w:sz w:val="20"/>
                <w:szCs w:val="20"/>
              </w:rPr>
            </w:pPr>
            <w:ins w:id="867"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"https://www.iso20022.org/documents/messages/camt/schemas/camt.012.001.07.xsd" \t "_parent" </w:instrText>
              </w:r>
              <w:r>
                <w:rPr>
                  <w:rFonts w:ascii="Arial" w:hAnsi="Arial" w:cs="Arial"/>
                  <w:color w:val="3D3D3D"/>
                  <w:sz w:val="20"/>
                  <w:szCs w:val="20"/>
                </w:rPr>
                <w:fldChar w:fldCharType="separate"/>
              </w:r>
              <w:r>
                <w:rPr>
                  <w:rStyle w:val="Hyperlink"/>
                  <w:rFonts w:ascii="Arial" w:hAnsi="Arial" w:cs="Arial"/>
                  <w:color w:val="5E7EA2"/>
                  <w:sz w:val="20"/>
                </w:rPr>
                <w:t>camt.012.001.07</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68" w:author="Raajesh Rajamani" w:date="2019-06-14T10:43:00Z"/>
                <w:rFonts w:ascii="Arial" w:hAnsi="Arial" w:cs="Arial"/>
                <w:color w:val="3D3D3D"/>
                <w:sz w:val="20"/>
                <w:szCs w:val="20"/>
              </w:rPr>
            </w:pPr>
          </w:p>
        </w:tc>
      </w:tr>
      <w:tr w:rsidR="00BC787E" w:rsidTr="00DD405B">
        <w:trPr>
          <w:ins w:id="869"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70" w:author="Raajesh Rajamani" w:date="2019-06-14T10:43:00Z"/>
                <w:rFonts w:ascii="Arial" w:hAnsi="Arial" w:cs="Arial"/>
                <w:color w:val="3D3D3D"/>
                <w:sz w:val="20"/>
                <w:szCs w:val="20"/>
              </w:rPr>
            </w:pPr>
            <w:ins w:id="871" w:author="Raajesh Rajamani" w:date="2019-06-14T10:43:00Z">
              <w:r>
                <w:rPr>
                  <w:rFonts w:ascii="Arial" w:hAnsi="Arial" w:cs="Arial"/>
                  <w:color w:val="3D3D3D"/>
                  <w:sz w:val="20"/>
                  <w:szCs w:val="20"/>
                </w:rPr>
                <w:t>GetMemberV04</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72" w:author="Raajesh Rajamani" w:date="2019-06-14T10:43:00Z"/>
                <w:rFonts w:ascii="Arial" w:hAnsi="Arial" w:cs="Arial"/>
                <w:color w:val="3D3D3D"/>
                <w:sz w:val="20"/>
                <w:szCs w:val="20"/>
              </w:rPr>
            </w:pPr>
            <w:ins w:id="87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"https://www.iso20022.org/documents/messages/camt/schemas/camt.013.001.04.xsd" \t "_parent" </w:instrText>
              </w:r>
              <w:r>
                <w:rPr>
                  <w:rFonts w:ascii="Arial" w:hAnsi="Arial" w:cs="Arial"/>
                  <w:color w:val="3D3D3D"/>
                  <w:sz w:val="20"/>
                  <w:szCs w:val="20"/>
                </w:rPr>
                <w:fldChar w:fldCharType="separate"/>
              </w:r>
              <w:r>
                <w:rPr>
                  <w:rStyle w:val="Hyperlink"/>
                  <w:rFonts w:ascii="Arial" w:hAnsi="Arial" w:cs="Arial"/>
                  <w:color w:val="5E7EA2"/>
                  <w:sz w:val="20"/>
                </w:rPr>
                <w:t>camt.013.001.04</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74" w:author="Raajesh Rajamani" w:date="2019-06-14T10:43:00Z"/>
                <w:rFonts w:ascii="Arial" w:hAnsi="Arial" w:cs="Arial"/>
                <w:color w:val="3D3D3D"/>
                <w:sz w:val="20"/>
                <w:szCs w:val="20"/>
              </w:rPr>
            </w:pPr>
          </w:p>
        </w:tc>
      </w:tr>
      <w:tr w:rsidR="00BC787E" w:rsidTr="00DD405B">
        <w:trPr>
          <w:ins w:id="875"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76" w:author="Raajesh Rajamani" w:date="2019-06-14T10:43:00Z"/>
                <w:rFonts w:ascii="Arial" w:hAnsi="Arial" w:cs="Arial"/>
                <w:color w:val="3D3D3D"/>
                <w:sz w:val="20"/>
                <w:szCs w:val="20"/>
              </w:rPr>
            </w:pPr>
            <w:ins w:id="877" w:author="Raajesh Rajamani" w:date="2019-06-14T10:43:00Z">
              <w:r>
                <w:rPr>
                  <w:rFonts w:ascii="Arial" w:hAnsi="Arial" w:cs="Arial"/>
                  <w:color w:val="3D3D3D"/>
                  <w:sz w:val="20"/>
                  <w:szCs w:val="20"/>
                </w:rPr>
                <w:t>ReturnMemberV04</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78" w:author="Raajesh Rajamani" w:date="2019-06-14T10:43:00Z"/>
                <w:rFonts w:ascii="Arial" w:hAnsi="Arial" w:cs="Arial"/>
                <w:color w:val="3D3D3D"/>
                <w:sz w:val="20"/>
                <w:szCs w:val="20"/>
              </w:rPr>
            </w:pPr>
            <w:ins w:id="879"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"https://www.iso20022.org/documents/messages/camt/schemas/camt.014.001.04.xsd" \t "_parent" </w:instrText>
              </w:r>
              <w:r>
                <w:rPr>
                  <w:rFonts w:ascii="Arial" w:hAnsi="Arial" w:cs="Arial"/>
                  <w:color w:val="3D3D3D"/>
                  <w:sz w:val="20"/>
                  <w:szCs w:val="20"/>
                </w:rPr>
                <w:fldChar w:fldCharType="separate"/>
              </w:r>
              <w:r>
                <w:rPr>
                  <w:rStyle w:val="Hyperlink"/>
                  <w:rFonts w:ascii="Arial" w:hAnsi="Arial" w:cs="Arial"/>
                  <w:color w:val="5E7EA2"/>
                  <w:sz w:val="20"/>
                </w:rPr>
                <w:t>camt.014.001.04</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80" w:author="Raajesh Rajamani" w:date="2019-06-14T10:43:00Z"/>
                <w:rFonts w:ascii="Arial" w:hAnsi="Arial" w:cs="Arial"/>
                <w:color w:val="3D3D3D"/>
                <w:sz w:val="20"/>
                <w:szCs w:val="20"/>
              </w:rPr>
            </w:pPr>
          </w:p>
        </w:tc>
      </w:tr>
      <w:tr w:rsidR="00BC787E" w:rsidTr="00DD405B">
        <w:trPr>
          <w:ins w:id="881"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82" w:author="Raajesh Rajamani" w:date="2019-06-14T10:43:00Z"/>
                <w:rFonts w:ascii="Arial" w:hAnsi="Arial" w:cs="Arial"/>
                <w:color w:val="3D3D3D"/>
                <w:sz w:val="20"/>
                <w:szCs w:val="20"/>
              </w:rPr>
            </w:pPr>
            <w:ins w:id="883" w:author="Raajesh Rajamani" w:date="2019-06-14T10:43:00Z">
              <w:r>
                <w:rPr>
                  <w:rFonts w:ascii="Arial" w:hAnsi="Arial" w:cs="Arial"/>
                  <w:color w:val="3D3D3D"/>
                  <w:sz w:val="20"/>
                  <w:szCs w:val="20"/>
                </w:rPr>
                <w:t>ModifyMemberV04</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84" w:author="Raajesh Rajamani" w:date="2019-06-14T10:43:00Z"/>
                <w:rFonts w:ascii="Arial" w:hAnsi="Arial" w:cs="Arial"/>
                <w:color w:val="3D3D3D"/>
                <w:sz w:val="20"/>
                <w:szCs w:val="20"/>
              </w:rPr>
            </w:pPr>
            <w:ins w:id="885"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"https://www.iso20022.org/documents/messages/camt/schemas/camt.015.001.04.xsd" \t "_parent" </w:instrText>
              </w:r>
              <w:r>
                <w:rPr>
                  <w:rFonts w:ascii="Arial" w:hAnsi="Arial" w:cs="Arial"/>
                  <w:color w:val="3D3D3D"/>
                  <w:sz w:val="20"/>
                  <w:szCs w:val="20"/>
                </w:rPr>
                <w:fldChar w:fldCharType="separate"/>
              </w:r>
              <w:r>
                <w:rPr>
                  <w:rStyle w:val="Hyperlink"/>
                  <w:rFonts w:ascii="Arial" w:hAnsi="Arial" w:cs="Arial"/>
                  <w:color w:val="5E7EA2"/>
                  <w:sz w:val="20"/>
                </w:rPr>
                <w:t>camt.015.001.04</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86" w:author="Raajesh Rajamani" w:date="2019-06-14T10:43:00Z"/>
                <w:rFonts w:ascii="Arial" w:hAnsi="Arial" w:cs="Arial"/>
                <w:color w:val="3D3D3D"/>
                <w:sz w:val="20"/>
                <w:szCs w:val="20"/>
              </w:rPr>
            </w:pPr>
          </w:p>
        </w:tc>
      </w:tr>
      <w:tr w:rsidR="00BC787E" w:rsidTr="00DD405B">
        <w:trPr>
          <w:ins w:id="887"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88" w:author="Raajesh Rajamani" w:date="2019-06-14T10:43:00Z"/>
                <w:rFonts w:ascii="Arial" w:hAnsi="Arial" w:cs="Arial"/>
                <w:color w:val="3D3D3D"/>
                <w:sz w:val="20"/>
                <w:szCs w:val="20"/>
              </w:rPr>
            </w:pPr>
            <w:ins w:id="889" w:author="Raajesh Rajamani" w:date="2019-06-14T10:43:00Z">
              <w:r>
                <w:rPr>
                  <w:rFonts w:ascii="Arial" w:hAnsi="Arial" w:cs="Arial"/>
                  <w:color w:val="3D3D3D"/>
                  <w:sz w:val="20"/>
                  <w:szCs w:val="20"/>
                </w:rPr>
                <w:t>GetCurrencyExchangeRateV04</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890" w:author="Raajesh Rajamani" w:date="2019-06-14T10:43:00Z"/>
                <w:rFonts w:ascii="Arial" w:hAnsi="Arial" w:cs="Arial"/>
                <w:color w:val="3D3D3D"/>
                <w:sz w:val="20"/>
                <w:szCs w:val="20"/>
              </w:rPr>
            </w:pPr>
            <w:ins w:id="891"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"https://www.iso20022.org/documents/messages/camt/schemas/camt.016.001.04.xsd" \t "_parent" </w:instrText>
              </w:r>
              <w:r>
                <w:rPr>
                  <w:rFonts w:ascii="Arial" w:hAnsi="Arial" w:cs="Arial"/>
                  <w:color w:val="3D3D3D"/>
                  <w:sz w:val="20"/>
                  <w:szCs w:val="20"/>
                </w:rPr>
                <w:fldChar w:fldCharType="separate"/>
              </w:r>
              <w:r>
                <w:rPr>
                  <w:rStyle w:val="Hyperlink"/>
                  <w:rFonts w:ascii="Arial" w:hAnsi="Arial" w:cs="Arial"/>
                  <w:color w:val="5E7EA2"/>
                  <w:sz w:val="20"/>
                </w:rPr>
                <w:t>camt.016.001.04</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92" w:author="Raajesh Rajamani" w:date="2019-06-14T10:43:00Z"/>
                <w:rFonts w:ascii="Arial" w:hAnsi="Arial" w:cs="Arial"/>
                <w:color w:val="3D3D3D"/>
                <w:sz w:val="20"/>
                <w:szCs w:val="20"/>
              </w:rPr>
            </w:pPr>
          </w:p>
        </w:tc>
      </w:tr>
      <w:tr w:rsidR="00BC787E" w:rsidTr="00DD405B">
        <w:trPr>
          <w:ins w:id="893"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94" w:author="Raajesh Rajamani" w:date="2019-06-14T10:43:00Z"/>
                <w:rFonts w:ascii="Arial" w:hAnsi="Arial" w:cs="Arial"/>
                <w:color w:val="3D3D3D"/>
                <w:sz w:val="20"/>
                <w:szCs w:val="20"/>
              </w:rPr>
            </w:pPr>
            <w:ins w:id="895" w:author="Raajesh Rajamani" w:date="2019-06-14T10:43:00Z">
              <w:r>
                <w:rPr>
                  <w:rFonts w:ascii="Arial" w:hAnsi="Arial" w:cs="Arial"/>
                  <w:color w:val="3D3D3D"/>
                  <w:sz w:val="20"/>
                  <w:szCs w:val="20"/>
                </w:rPr>
                <w:t>ReturnCurrencyExchangeRateV04</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896" w:author="Raajesh Rajamani" w:date="2019-06-14T10:43:00Z"/>
                <w:rFonts w:ascii="Arial" w:hAnsi="Arial" w:cs="Arial"/>
                <w:color w:val="3D3D3D"/>
                <w:sz w:val="20"/>
                <w:szCs w:val="20"/>
              </w:rPr>
            </w:pPr>
            <w:ins w:id="897"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"https://www.iso20022.org/documents/messages/camt/schemas/camt.017.001.04.xsd" \t "_parent" </w:instrText>
              </w:r>
              <w:r>
                <w:rPr>
                  <w:rFonts w:ascii="Arial" w:hAnsi="Arial" w:cs="Arial"/>
                  <w:color w:val="3D3D3D"/>
                  <w:sz w:val="20"/>
                  <w:szCs w:val="20"/>
                </w:rPr>
                <w:fldChar w:fldCharType="separate"/>
              </w:r>
              <w:r>
                <w:rPr>
                  <w:rStyle w:val="Hyperlink"/>
                  <w:rFonts w:ascii="Arial" w:hAnsi="Arial" w:cs="Arial"/>
                  <w:color w:val="5E7EA2"/>
                  <w:sz w:val="20"/>
                </w:rPr>
                <w:t>camt.017.001.04</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898" w:author="Raajesh Rajamani" w:date="2019-06-14T10:43:00Z"/>
                <w:rFonts w:ascii="Arial" w:hAnsi="Arial" w:cs="Arial"/>
                <w:color w:val="3D3D3D"/>
                <w:sz w:val="20"/>
                <w:szCs w:val="20"/>
              </w:rPr>
            </w:pPr>
          </w:p>
        </w:tc>
      </w:tr>
      <w:tr w:rsidR="00BC787E" w:rsidTr="00DD405B">
        <w:trPr>
          <w:ins w:id="899"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00" w:author="Raajesh Rajamani" w:date="2019-06-14T10:43:00Z"/>
                <w:rFonts w:ascii="Arial" w:hAnsi="Arial" w:cs="Arial"/>
                <w:color w:val="3D3D3D"/>
                <w:sz w:val="20"/>
                <w:szCs w:val="20"/>
              </w:rPr>
            </w:pPr>
            <w:ins w:id="901" w:author="Raajesh Rajamani" w:date="2019-06-14T10:43:00Z">
              <w:r>
                <w:rPr>
                  <w:rFonts w:ascii="Arial" w:hAnsi="Arial" w:cs="Arial"/>
                  <w:color w:val="3D3D3D"/>
                  <w:sz w:val="20"/>
                  <w:szCs w:val="20"/>
                </w:rPr>
                <w:t>GetBusinessDayInformationV05</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02" w:author="Raajesh Rajamani" w:date="2019-06-14T10:43:00Z"/>
                <w:rFonts w:ascii="Arial" w:hAnsi="Arial" w:cs="Arial"/>
                <w:color w:val="3D3D3D"/>
                <w:sz w:val="20"/>
                <w:szCs w:val="20"/>
              </w:rPr>
            </w:pPr>
            <w:ins w:id="90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"https://www.iso20022.org/documents/messages/camt/schemas/camt.018.001.05.xsd" \t "_parent" </w:instrText>
              </w:r>
              <w:r>
                <w:rPr>
                  <w:rFonts w:ascii="Arial" w:hAnsi="Arial" w:cs="Arial"/>
                  <w:color w:val="3D3D3D"/>
                  <w:sz w:val="20"/>
                  <w:szCs w:val="20"/>
                </w:rPr>
                <w:fldChar w:fldCharType="separate"/>
              </w:r>
              <w:r>
                <w:rPr>
                  <w:rStyle w:val="Hyperlink"/>
                  <w:rFonts w:ascii="Arial" w:hAnsi="Arial" w:cs="Arial"/>
                  <w:color w:val="5E7EA2"/>
                  <w:sz w:val="20"/>
                </w:rPr>
                <w:t>camt.018.001.05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04" w:author="Raajesh Rajamani" w:date="2019-06-14T10:43:00Z"/>
                <w:rFonts w:ascii="Arial" w:hAnsi="Arial" w:cs="Arial"/>
                <w:color w:val="3D3D3D"/>
                <w:sz w:val="20"/>
                <w:szCs w:val="20"/>
              </w:rPr>
            </w:pPr>
          </w:p>
        </w:tc>
      </w:tr>
      <w:tr w:rsidR="00BC787E" w:rsidTr="00DD405B">
        <w:trPr>
          <w:ins w:id="905"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06" w:author="Raajesh Rajamani" w:date="2019-06-14T10:43:00Z"/>
                <w:rFonts w:ascii="Arial" w:hAnsi="Arial" w:cs="Arial"/>
                <w:color w:val="3D3D3D"/>
                <w:sz w:val="20"/>
                <w:szCs w:val="20"/>
              </w:rPr>
            </w:pPr>
            <w:ins w:id="907" w:author="Raajesh Rajamani" w:date="2019-06-14T10:43:00Z">
              <w:r>
                <w:rPr>
                  <w:rFonts w:ascii="Arial" w:hAnsi="Arial" w:cs="Arial"/>
                  <w:color w:val="3D3D3D"/>
                  <w:sz w:val="20"/>
                  <w:szCs w:val="20"/>
                </w:rPr>
                <w:t>ReturnBusinessDayInformationV07</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08" w:author="Raajesh Rajamani" w:date="2019-06-14T10:43:00Z"/>
                <w:rFonts w:ascii="Arial" w:hAnsi="Arial" w:cs="Arial"/>
                <w:color w:val="3D3D3D"/>
                <w:sz w:val="20"/>
                <w:szCs w:val="20"/>
              </w:rPr>
            </w:pPr>
            <w:ins w:id="909"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"https://www.iso20022.org/documents/messages/camt/schemas/camt.019.001.07.xsd" \t "_parent" </w:instrText>
              </w:r>
              <w:r>
                <w:rPr>
                  <w:rFonts w:ascii="Arial" w:hAnsi="Arial" w:cs="Arial"/>
                  <w:color w:val="3D3D3D"/>
                  <w:sz w:val="20"/>
                  <w:szCs w:val="20"/>
                </w:rPr>
                <w:fldChar w:fldCharType="separate"/>
              </w:r>
              <w:r>
                <w:rPr>
                  <w:rStyle w:val="Hyperlink"/>
                  <w:rFonts w:ascii="Arial" w:hAnsi="Arial" w:cs="Arial"/>
                  <w:color w:val="5E7EA2"/>
                  <w:sz w:val="20"/>
                </w:rPr>
                <w:t>camt.019.001.07</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10" w:author="Raajesh Rajamani" w:date="2019-06-14T10:43:00Z"/>
                <w:rFonts w:ascii="Arial" w:hAnsi="Arial" w:cs="Arial"/>
                <w:color w:val="3D3D3D"/>
                <w:sz w:val="20"/>
                <w:szCs w:val="20"/>
              </w:rPr>
            </w:pPr>
          </w:p>
        </w:tc>
      </w:tr>
      <w:tr w:rsidR="00BC787E" w:rsidTr="00DD405B">
        <w:trPr>
          <w:ins w:id="911"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12" w:author="Raajesh Rajamani" w:date="2019-06-14T10:43:00Z"/>
                <w:rFonts w:ascii="Arial" w:hAnsi="Arial" w:cs="Arial"/>
                <w:color w:val="3D3D3D"/>
                <w:sz w:val="20"/>
                <w:szCs w:val="20"/>
              </w:rPr>
            </w:pPr>
            <w:ins w:id="913" w:author="Raajesh Rajamani" w:date="2019-06-14T10:43:00Z">
              <w:r>
                <w:rPr>
                  <w:rFonts w:ascii="Arial" w:hAnsi="Arial" w:cs="Arial"/>
                  <w:color w:val="3D3D3D"/>
                  <w:sz w:val="20"/>
                  <w:szCs w:val="20"/>
                </w:rPr>
                <w:t>GetGeneralBusinessInformationV04</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14" w:author="Raajesh Rajamani" w:date="2019-06-14T10:43:00Z"/>
                <w:rFonts w:ascii="Arial" w:hAnsi="Arial" w:cs="Arial"/>
                <w:color w:val="3D3D3D"/>
                <w:sz w:val="20"/>
                <w:szCs w:val="20"/>
              </w:rPr>
            </w:pPr>
            <w:ins w:id="915"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"https://www.iso20022.org/documents/messages/camt/schemas/camt.020.001.04.xsd" \t "_parent" </w:instrText>
              </w:r>
              <w:r>
                <w:rPr>
                  <w:rFonts w:ascii="Arial" w:hAnsi="Arial" w:cs="Arial"/>
                  <w:color w:val="3D3D3D"/>
                  <w:sz w:val="20"/>
                  <w:szCs w:val="20"/>
                </w:rPr>
                <w:fldChar w:fldCharType="separate"/>
              </w:r>
              <w:r>
                <w:rPr>
                  <w:rStyle w:val="Hyperlink"/>
                  <w:rFonts w:ascii="Arial" w:hAnsi="Arial" w:cs="Arial"/>
                  <w:color w:val="5E7EA2"/>
                  <w:sz w:val="20"/>
                </w:rPr>
                <w:t>camt.020.001.04</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16" w:author="Raajesh Rajamani" w:date="2019-06-14T10:43:00Z"/>
                <w:rFonts w:ascii="Arial" w:hAnsi="Arial" w:cs="Arial"/>
                <w:color w:val="3D3D3D"/>
                <w:sz w:val="20"/>
                <w:szCs w:val="20"/>
              </w:rPr>
            </w:pPr>
          </w:p>
        </w:tc>
      </w:tr>
      <w:tr w:rsidR="00BC787E" w:rsidTr="00DD405B">
        <w:trPr>
          <w:ins w:id="917"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18" w:author="Raajesh Rajamani" w:date="2019-06-14T10:43:00Z"/>
                <w:rFonts w:ascii="Arial" w:hAnsi="Arial" w:cs="Arial"/>
                <w:color w:val="3D3D3D"/>
                <w:sz w:val="20"/>
                <w:szCs w:val="20"/>
              </w:rPr>
            </w:pPr>
            <w:ins w:id="919" w:author="Raajesh Rajamani" w:date="2019-06-14T10:43:00Z">
              <w:r>
                <w:rPr>
                  <w:rFonts w:ascii="Arial" w:hAnsi="Arial" w:cs="Arial"/>
                  <w:color w:val="3D3D3D"/>
                  <w:sz w:val="20"/>
                  <w:szCs w:val="20"/>
                </w:rPr>
                <w:t>ReturnGeneralBusinessInformationV06</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20" w:author="Raajesh Rajamani" w:date="2019-06-14T10:43:00Z"/>
                <w:rFonts w:ascii="Arial" w:hAnsi="Arial" w:cs="Arial"/>
                <w:color w:val="3D3D3D"/>
                <w:sz w:val="20"/>
                <w:szCs w:val="20"/>
              </w:rPr>
            </w:pPr>
            <w:ins w:id="921"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"https://www.iso20022.org/documents/messages/camt/schemas/camt.021.001.06.xsd" \t "_parent" </w:instrText>
              </w:r>
              <w:r>
                <w:rPr>
                  <w:rFonts w:ascii="Arial" w:hAnsi="Arial" w:cs="Arial"/>
                  <w:color w:val="3D3D3D"/>
                  <w:sz w:val="20"/>
                  <w:szCs w:val="20"/>
                </w:rPr>
                <w:fldChar w:fldCharType="separate"/>
              </w:r>
              <w:r>
                <w:rPr>
                  <w:rStyle w:val="Hyperlink"/>
                  <w:rFonts w:ascii="Arial" w:hAnsi="Arial" w:cs="Arial"/>
                  <w:color w:val="5E7EA2"/>
                  <w:sz w:val="20"/>
                </w:rPr>
                <w:t>camt.021.001.06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22" w:author="Raajesh Rajamani" w:date="2019-06-14T10:43:00Z"/>
                <w:rFonts w:ascii="Arial" w:hAnsi="Arial" w:cs="Arial"/>
                <w:color w:val="3D3D3D"/>
                <w:sz w:val="20"/>
                <w:szCs w:val="20"/>
              </w:rPr>
            </w:pPr>
          </w:p>
        </w:tc>
      </w:tr>
      <w:tr w:rsidR="00BC787E" w:rsidTr="00DD405B">
        <w:trPr>
          <w:ins w:id="923"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24" w:author="Raajesh Rajamani" w:date="2019-06-14T10:43:00Z"/>
                <w:rFonts w:ascii="Arial" w:hAnsi="Arial" w:cs="Arial"/>
                <w:color w:val="3D3D3D"/>
                <w:sz w:val="20"/>
                <w:szCs w:val="20"/>
              </w:rPr>
            </w:pPr>
            <w:ins w:id="925" w:author="Raajesh Rajamani" w:date="2019-06-14T10:43:00Z">
              <w:r>
                <w:rPr>
                  <w:rFonts w:ascii="Arial" w:hAnsi="Arial" w:cs="Arial"/>
                  <w:color w:val="3D3D3D"/>
                  <w:sz w:val="20"/>
                  <w:szCs w:val="20"/>
                </w:rPr>
                <w:t>BackupPaymentV07</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26" w:author="Raajesh Rajamani" w:date="2019-06-14T10:43:00Z"/>
                <w:rFonts w:ascii="Arial" w:hAnsi="Arial" w:cs="Arial"/>
                <w:color w:val="3D3D3D"/>
                <w:sz w:val="20"/>
                <w:szCs w:val="20"/>
              </w:rPr>
            </w:pPr>
            <w:ins w:id="927"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"https://www.iso20022.org/documents/messages/camt/schemas/camt.023.001.07.xsd" \t "_parent" </w:instrText>
              </w:r>
              <w:r>
                <w:rPr>
                  <w:rFonts w:ascii="Arial" w:hAnsi="Arial" w:cs="Arial"/>
                  <w:color w:val="3D3D3D"/>
                  <w:sz w:val="20"/>
                  <w:szCs w:val="20"/>
                </w:rPr>
                <w:fldChar w:fldCharType="separate"/>
              </w:r>
              <w:r>
                <w:rPr>
                  <w:rStyle w:val="Hyperlink"/>
                  <w:rFonts w:ascii="Arial" w:hAnsi="Arial" w:cs="Arial"/>
                  <w:color w:val="5E7EA2"/>
                  <w:sz w:val="20"/>
                </w:rPr>
                <w:t>camt.023.001.07</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28" w:author="Raajesh Rajamani" w:date="2019-06-14T10:43:00Z"/>
                <w:rFonts w:ascii="Arial" w:hAnsi="Arial" w:cs="Arial"/>
                <w:color w:val="3D3D3D"/>
                <w:sz w:val="20"/>
                <w:szCs w:val="20"/>
              </w:rPr>
            </w:pPr>
          </w:p>
        </w:tc>
      </w:tr>
      <w:tr w:rsidR="00BC787E" w:rsidTr="00DD405B">
        <w:trPr>
          <w:ins w:id="929"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30" w:author="Raajesh Rajamani" w:date="2019-06-14T10:43:00Z"/>
                <w:rFonts w:ascii="Arial" w:hAnsi="Arial" w:cs="Arial"/>
                <w:color w:val="3D3D3D"/>
                <w:sz w:val="20"/>
                <w:szCs w:val="20"/>
              </w:rPr>
            </w:pPr>
            <w:ins w:id="931" w:author="Raajesh Rajamani" w:date="2019-06-14T10:43:00Z">
              <w:r>
                <w:rPr>
                  <w:rFonts w:ascii="Arial" w:hAnsi="Arial" w:cs="Arial"/>
                  <w:color w:val="3D3D3D"/>
                  <w:sz w:val="20"/>
                  <w:szCs w:val="20"/>
                </w:rPr>
                <w:t>ModifyStandingOrderV06</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32" w:author="Raajesh Rajamani" w:date="2019-06-14T10:43:00Z"/>
                <w:rFonts w:ascii="Arial" w:hAnsi="Arial" w:cs="Arial"/>
                <w:color w:val="3D3D3D"/>
                <w:sz w:val="20"/>
                <w:szCs w:val="20"/>
              </w:rPr>
            </w:pPr>
            <w:ins w:id="93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"https://www.iso20022.org/documents/messages/camt/schemas/camt.024.001.06.xsd" \t "_parent" </w:instrText>
              </w:r>
              <w:r>
                <w:rPr>
                  <w:rFonts w:ascii="Arial" w:hAnsi="Arial" w:cs="Arial"/>
                  <w:color w:val="3D3D3D"/>
                  <w:sz w:val="20"/>
                  <w:szCs w:val="20"/>
                </w:rPr>
                <w:fldChar w:fldCharType="separate"/>
              </w:r>
              <w:r>
                <w:rPr>
                  <w:rStyle w:val="Hyperlink"/>
                  <w:rFonts w:ascii="Arial" w:hAnsi="Arial" w:cs="Arial"/>
                  <w:color w:val="5E7EA2"/>
                  <w:sz w:val="20"/>
                </w:rPr>
                <w:t>camt.024.001.06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34" w:author="Raajesh Rajamani" w:date="2019-06-14T10:43:00Z"/>
                <w:rFonts w:ascii="Arial" w:hAnsi="Arial" w:cs="Arial"/>
                <w:color w:val="3D3D3D"/>
                <w:sz w:val="20"/>
                <w:szCs w:val="20"/>
              </w:rPr>
            </w:pPr>
          </w:p>
        </w:tc>
      </w:tr>
      <w:tr w:rsidR="00BC787E" w:rsidTr="00DD405B">
        <w:trPr>
          <w:ins w:id="935"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36" w:author="Raajesh Rajamani" w:date="2019-06-14T10:43:00Z"/>
                <w:rFonts w:ascii="Arial" w:hAnsi="Arial" w:cs="Arial"/>
                <w:color w:val="3D3D3D"/>
                <w:sz w:val="20"/>
                <w:szCs w:val="20"/>
              </w:rPr>
            </w:pPr>
            <w:ins w:id="937" w:author="Raajesh Rajamani" w:date="2019-06-14T10:43:00Z">
              <w:r>
                <w:rPr>
                  <w:rFonts w:ascii="Arial" w:hAnsi="Arial" w:cs="Arial"/>
                  <w:color w:val="3D3D3D"/>
                  <w:sz w:val="20"/>
                  <w:szCs w:val="20"/>
                </w:rPr>
                <w:t>ReceiptV05</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38" w:author="Raajesh Rajamani" w:date="2019-06-14T10:43:00Z"/>
                <w:rFonts w:ascii="Arial" w:hAnsi="Arial" w:cs="Arial"/>
                <w:color w:val="3D3D3D"/>
                <w:sz w:val="20"/>
                <w:szCs w:val="20"/>
              </w:rPr>
            </w:pPr>
            <w:ins w:id="939"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"https://www.iso20022.org/documents/messages/camt/schemas/camt.025.001.05.xsd" \t "_parent" </w:instrText>
              </w:r>
              <w:r>
                <w:rPr>
                  <w:rFonts w:ascii="Arial" w:hAnsi="Arial" w:cs="Arial"/>
                  <w:color w:val="3D3D3D"/>
                  <w:sz w:val="20"/>
                  <w:szCs w:val="20"/>
                </w:rPr>
                <w:fldChar w:fldCharType="separate"/>
              </w:r>
              <w:r>
                <w:rPr>
                  <w:rStyle w:val="Hyperlink"/>
                  <w:rFonts w:ascii="Arial" w:hAnsi="Arial" w:cs="Arial"/>
                  <w:color w:val="5E7EA2"/>
                  <w:sz w:val="20"/>
                </w:rPr>
                <w:t>camt.025.001.05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40" w:author="Raajesh Rajamani" w:date="2019-06-14T10:43:00Z"/>
                <w:rFonts w:ascii="Arial" w:hAnsi="Arial" w:cs="Arial"/>
                <w:color w:val="3D3D3D"/>
                <w:sz w:val="20"/>
                <w:szCs w:val="20"/>
              </w:rPr>
            </w:pPr>
          </w:p>
        </w:tc>
      </w:tr>
      <w:tr w:rsidR="00BC787E" w:rsidTr="00DD405B">
        <w:trPr>
          <w:ins w:id="941"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42" w:author="Raajesh Rajamani" w:date="2019-06-14T10:43:00Z"/>
                <w:rFonts w:ascii="Arial" w:hAnsi="Arial" w:cs="Arial"/>
                <w:color w:val="3D3D3D"/>
                <w:sz w:val="20"/>
                <w:szCs w:val="20"/>
              </w:rPr>
            </w:pPr>
            <w:ins w:id="943" w:author="Raajesh Rajamani" w:date="2019-06-14T10:43:00Z">
              <w:r>
                <w:rPr>
                  <w:rFonts w:ascii="Arial" w:hAnsi="Arial" w:cs="Arial"/>
                  <w:color w:val="3D3D3D"/>
                  <w:sz w:val="20"/>
                  <w:szCs w:val="20"/>
                </w:rPr>
                <w:t>GetReservationV05</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44" w:author="Raajesh Rajamani" w:date="2019-06-14T10:43:00Z"/>
                <w:rFonts w:ascii="Arial" w:hAnsi="Arial" w:cs="Arial"/>
                <w:color w:val="3D3D3D"/>
                <w:sz w:val="20"/>
                <w:szCs w:val="20"/>
              </w:rPr>
            </w:pPr>
            <w:ins w:id="945"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"https://www.iso20022.org/documents/messages/camt/schemas/camt.046.001.05.xsd" \t "_parent" </w:instrText>
              </w:r>
              <w:r>
                <w:rPr>
                  <w:rFonts w:ascii="Arial" w:hAnsi="Arial" w:cs="Arial"/>
                  <w:color w:val="3D3D3D"/>
                  <w:sz w:val="20"/>
                  <w:szCs w:val="20"/>
                </w:rPr>
                <w:fldChar w:fldCharType="separate"/>
              </w:r>
              <w:r>
                <w:rPr>
                  <w:rStyle w:val="Hyperlink"/>
                  <w:rFonts w:ascii="Arial" w:hAnsi="Arial" w:cs="Arial"/>
                  <w:color w:val="5E7EA2"/>
                  <w:sz w:val="20"/>
                </w:rPr>
                <w:t>camt.046.001.05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46" w:author="Raajesh Rajamani" w:date="2019-06-14T10:43:00Z"/>
                <w:rFonts w:ascii="Arial" w:hAnsi="Arial" w:cs="Arial"/>
                <w:color w:val="3D3D3D"/>
                <w:sz w:val="20"/>
                <w:szCs w:val="20"/>
              </w:rPr>
            </w:pPr>
          </w:p>
        </w:tc>
      </w:tr>
      <w:tr w:rsidR="00BC787E" w:rsidTr="00DD405B">
        <w:trPr>
          <w:ins w:id="947"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48" w:author="Raajesh Rajamani" w:date="2019-06-14T10:43:00Z"/>
                <w:rFonts w:ascii="Arial" w:hAnsi="Arial" w:cs="Arial"/>
                <w:color w:val="3D3D3D"/>
                <w:sz w:val="20"/>
                <w:szCs w:val="20"/>
              </w:rPr>
            </w:pPr>
            <w:ins w:id="949" w:author="Raajesh Rajamani" w:date="2019-06-14T10:43:00Z">
              <w:r>
                <w:rPr>
                  <w:rFonts w:ascii="Arial" w:hAnsi="Arial" w:cs="Arial"/>
                  <w:color w:val="3D3D3D"/>
                  <w:sz w:val="20"/>
                  <w:szCs w:val="20"/>
                </w:rPr>
                <w:t>ReturnReservationV06</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50" w:author="Raajesh Rajamani" w:date="2019-06-14T10:43:00Z"/>
                <w:rFonts w:ascii="Arial" w:hAnsi="Arial" w:cs="Arial"/>
                <w:color w:val="3D3D3D"/>
                <w:sz w:val="20"/>
                <w:szCs w:val="20"/>
              </w:rPr>
            </w:pPr>
            <w:ins w:id="951"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"https://www.iso20022.org/documents/messages/camt/schemas/camt.047.001.06.xsd" \t "_parent" </w:instrText>
              </w:r>
              <w:r>
                <w:rPr>
                  <w:rFonts w:ascii="Arial" w:hAnsi="Arial" w:cs="Arial"/>
                  <w:color w:val="3D3D3D"/>
                  <w:sz w:val="20"/>
                  <w:szCs w:val="20"/>
                </w:rPr>
                <w:fldChar w:fldCharType="separate"/>
              </w:r>
              <w:r>
                <w:rPr>
                  <w:rStyle w:val="Hyperlink"/>
                  <w:rFonts w:ascii="Arial" w:hAnsi="Arial" w:cs="Arial"/>
                  <w:color w:val="5E7EA2"/>
                  <w:sz w:val="20"/>
                </w:rPr>
                <w:t>camt.047.001.06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52" w:author="Raajesh Rajamani" w:date="2019-06-14T10:43:00Z"/>
                <w:rFonts w:ascii="Arial" w:hAnsi="Arial" w:cs="Arial"/>
                <w:color w:val="3D3D3D"/>
                <w:sz w:val="20"/>
                <w:szCs w:val="20"/>
              </w:rPr>
            </w:pPr>
          </w:p>
        </w:tc>
      </w:tr>
      <w:tr w:rsidR="00BC787E" w:rsidTr="00DD405B">
        <w:trPr>
          <w:ins w:id="953"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54" w:author="Raajesh Rajamani" w:date="2019-06-14T10:43:00Z"/>
                <w:rFonts w:ascii="Arial" w:hAnsi="Arial" w:cs="Arial"/>
                <w:color w:val="3D3D3D"/>
                <w:sz w:val="20"/>
                <w:szCs w:val="20"/>
              </w:rPr>
            </w:pPr>
            <w:ins w:id="955" w:author="Raajesh Rajamani" w:date="2019-06-14T10:43:00Z">
              <w:r>
                <w:rPr>
                  <w:rFonts w:ascii="Arial" w:hAnsi="Arial" w:cs="Arial"/>
                  <w:color w:val="3D3D3D"/>
                  <w:sz w:val="20"/>
                  <w:szCs w:val="20"/>
                </w:rPr>
                <w:t>ModifyReservationV05</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56" w:author="Raajesh Rajamani" w:date="2019-06-14T10:43:00Z"/>
                <w:rFonts w:ascii="Arial" w:hAnsi="Arial" w:cs="Arial"/>
                <w:color w:val="3D3D3D"/>
                <w:sz w:val="20"/>
                <w:szCs w:val="20"/>
              </w:rPr>
            </w:pPr>
            <w:ins w:id="957"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"https://www.iso20022.org/documents/messages/camt/schemas/camt.048.001.05.xsd" \t "_parent" </w:instrText>
              </w:r>
              <w:r>
                <w:rPr>
                  <w:rFonts w:ascii="Arial" w:hAnsi="Arial" w:cs="Arial"/>
                  <w:color w:val="3D3D3D"/>
                  <w:sz w:val="20"/>
                  <w:szCs w:val="20"/>
                </w:rPr>
                <w:fldChar w:fldCharType="separate"/>
              </w:r>
              <w:r>
                <w:rPr>
                  <w:rStyle w:val="Hyperlink"/>
                  <w:rFonts w:ascii="Arial" w:hAnsi="Arial" w:cs="Arial"/>
                  <w:color w:val="5E7EA2"/>
                  <w:sz w:val="20"/>
                </w:rPr>
                <w:t>camt.048.001.05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58" w:author="Raajesh Rajamani" w:date="2019-06-14T10:43:00Z"/>
                <w:rFonts w:ascii="Arial" w:hAnsi="Arial" w:cs="Arial"/>
                <w:color w:val="3D3D3D"/>
                <w:sz w:val="20"/>
                <w:szCs w:val="20"/>
              </w:rPr>
            </w:pPr>
          </w:p>
        </w:tc>
      </w:tr>
      <w:tr w:rsidR="00BC787E" w:rsidTr="00DD405B">
        <w:trPr>
          <w:ins w:id="959"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60" w:author="Raajesh Rajamani" w:date="2019-06-14T10:43:00Z"/>
                <w:rFonts w:ascii="Arial" w:hAnsi="Arial" w:cs="Arial"/>
                <w:color w:val="3D3D3D"/>
                <w:sz w:val="20"/>
                <w:szCs w:val="20"/>
              </w:rPr>
            </w:pPr>
            <w:ins w:id="961" w:author="Raajesh Rajamani" w:date="2019-06-14T10:43:00Z">
              <w:r>
                <w:rPr>
                  <w:rFonts w:ascii="Arial" w:hAnsi="Arial" w:cs="Arial"/>
                  <w:color w:val="3D3D3D"/>
                  <w:sz w:val="20"/>
                  <w:szCs w:val="20"/>
                </w:rPr>
                <w:t>DeleteReservationV05</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62" w:author="Raajesh Rajamani" w:date="2019-06-14T10:43:00Z"/>
                <w:rFonts w:ascii="Arial" w:hAnsi="Arial" w:cs="Arial"/>
                <w:color w:val="3D3D3D"/>
                <w:sz w:val="20"/>
                <w:szCs w:val="20"/>
              </w:rPr>
            </w:pPr>
            <w:ins w:id="96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"https://www.iso20022.org/documents/messages/camt/schemas/camt.049.001.05.xsd" \t "_parent" </w:instrText>
              </w:r>
              <w:r>
                <w:rPr>
                  <w:rFonts w:ascii="Arial" w:hAnsi="Arial" w:cs="Arial"/>
                  <w:color w:val="3D3D3D"/>
                  <w:sz w:val="20"/>
                  <w:szCs w:val="20"/>
                </w:rPr>
                <w:fldChar w:fldCharType="separate"/>
              </w:r>
              <w:r>
                <w:rPr>
                  <w:rStyle w:val="Hyperlink"/>
                  <w:rFonts w:ascii="Arial" w:hAnsi="Arial" w:cs="Arial"/>
                  <w:color w:val="5E7EA2"/>
                  <w:sz w:val="20"/>
                </w:rPr>
                <w:t>camt.049.001.05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64" w:author="Raajesh Rajamani" w:date="2019-06-14T10:43:00Z"/>
                <w:rFonts w:ascii="Arial" w:hAnsi="Arial" w:cs="Arial"/>
                <w:color w:val="3D3D3D"/>
                <w:sz w:val="20"/>
                <w:szCs w:val="20"/>
              </w:rPr>
            </w:pPr>
          </w:p>
        </w:tc>
      </w:tr>
      <w:tr w:rsidR="00BC787E" w:rsidTr="00DD405B">
        <w:trPr>
          <w:ins w:id="965"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66" w:author="Raajesh Rajamani" w:date="2019-06-14T10:43:00Z"/>
                <w:rFonts w:ascii="Arial" w:hAnsi="Arial" w:cs="Arial"/>
                <w:color w:val="3D3D3D"/>
                <w:sz w:val="20"/>
                <w:szCs w:val="20"/>
              </w:rPr>
            </w:pPr>
            <w:ins w:id="967" w:author="Raajesh Rajamani" w:date="2019-06-14T10:43:00Z">
              <w:r>
                <w:rPr>
                  <w:rFonts w:ascii="Arial" w:hAnsi="Arial" w:cs="Arial"/>
                  <w:color w:val="3D3D3D"/>
                  <w:sz w:val="20"/>
                  <w:szCs w:val="20"/>
                </w:rPr>
                <w:t>LiquidityCreditTransferV05</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68" w:author="Raajesh Rajamani" w:date="2019-06-14T10:43:00Z"/>
                <w:rFonts w:ascii="Arial" w:hAnsi="Arial" w:cs="Arial"/>
                <w:color w:val="3D3D3D"/>
                <w:sz w:val="20"/>
                <w:szCs w:val="20"/>
              </w:rPr>
            </w:pPr>
            <w:ins w:id="969"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"https://www.iso20022.org/documents/messages/camt/schemas/camt.050.001.05.xsd" \t "_parent" </w:instrText>
              </w:r>
              <w:r>
                <w:rPr>
                  <w:rFonts w:ascii="Arial" w:hAnsi="Arial" w:cs="Arial"/>
                  <w:color w:val="3D3D3D"/>
                  <w:sz w:val="20"/>
                  <w:szCs w:val="20"/>
                </w:rPr>
                <w:fldChar w:fldCharType="separate"/>
              </w:r>
              <w:r>
                <w:rPr>
                  <w:rStyle w:val="Hyperlink"/>
                  <w:rFonts w:ascii="Arial" w:hAnsi="Arial" w:cs="Arial"/>
                  <w:color w:val="5E7EA2"/>
                  <w:sz w:val="20"/>
                </w:rPr>
                <w:t>camt.050.001.05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70" w:author="Raajesh Rajamani" w:date="2019-06-14T10:43:00Z"/>
                <w:rFonts w:ascii="Arial" w:hAnsi="Arial" w:cs="Arial"/>
                <w:color w:val="3D3D3D"/>
                <w:sz w:val="20"/>
                <w:szCs w:val="20"/>
              </w:rPr>
            </w:pPr>
          </w:p>
        </w:tc>
      </w:tr>
      <w:tr w:rsidR="00BC787E" w:rsidTr="00DD405B">
        <w:trPr>
          <w:ins w:id="971"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72" w:author="Raajesh Rajamani" w:date="2019-06-14T10:43:00Z"/>
                <w:rFonts w:ascii="Arial" w:hAnsi="Arial" w:cs="Arial"/>
                <w:color w:val="3D3D3D"/>
                <w:sz w:val="20"/>
                <w:szCs w:val="20"/>
              </w:rPr>
            </w:pPr>
            <w:ins w:id="973" w:author="Raajesh Rajamani" w:date="2019-06-14T10:43:00Z">
              <w:r>
                <w:rPr>
                  <w:rFonts w:ascii="Arial" w:hAnsi="Arial" w:cs="Arial"/>
                  <w:color w:val="3D3D3D"/>
                  <w:sz w:val="20"/>
                  <w:szCs w:val="20"/>
                </w:rPr>
                <w:t>LiquidityDebitTransferV05</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74" w:author="Raajesh Rajamani" w:date="2019-06-14T10:43:00Z"/>
                <w:rFonts w:ascii="Arial" w:hAnsi="Arial" w:cs="Arial"/>
                <w:color w:val="3D3D3D"/>
                <w:sz w:val="20"/>
                <w:szCs w:val="20"/>
              </w:rPr>
            </w:pPr>
            <w:ins w:id="975"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"https://www.iso20022.org/documents/messages/camt/schemas/camt.051.001.05.xsd" \t "_parent" </w:instrText>
              </w:r>
              <w:r>
                <w:rPr>
                  <w:rFonts w:ascii="Arial" w:hAnsi="Arial" w:cs="Arial"/>
                  <w:color w:val="3D3D3D"/>
                  <w:sz w:val="20"/>
                  <w:szCs w:val="20"/>
                </w:rPr>
                <w:fldChar w:fldCharType="separate"/>
              </w:r>
              <w:r>
                <w:rPr>
                  <w:rStyle w:val="Hyperlink"/>
                  <w:rFonts w:ascii="Arial" w:hAnsi="Arial" w:cs="Arial"/>
                  <w:color w:val="5E7EA2"/>
                  <w:sz w:val="20"/>
                </w:rPr>
                <w:t>camt.051.001.05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76" w:author="Raajesh Rajamani" w:date="2019-06-14T10:43:00Z"/>
                <w:rFonts w:ascii="Arial" w:hAnsi="Arial" w:cs="Arial"/>
                <w:color w:val="3D3D3D"/>
                <w:sz w:val="20"/>
                <w:szCs w:val="20"/>
              </w:rPr>
            </w:pPr>
          </w:p>
        </w:tc>
      </w:tr>
      <w:tr w:rsidR="00BC787E" w:rsidTr="00DD405B">
        <w:trPr>
          <w:ins w:id="977"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78" w:author="Raajesh Rajamani" w:date="2019-06-14T10:43:00Z"/>
                <w:rFonts w:ascii="Arial" w:hAnsi="Arial" w:cs="Arial"/>
                <w:color w:val="3D3D3D"/>
                <w:sz w:val="20"/>
                <w:szCs w:val="20"/>
              </w:rPr>
            </w:pPr>
            <w:ins w:id="979" w:author="Raajesh Rajamani" w:date="2019-06-14T10:43:00Z">
              <w:r>
                <w:rPr>
                  <w:rFonts w:ascii="Arial" w:hAnsi="Arial" w:cs="Arial"/>
                  <w:color w:val="3D3D3D"/>
                  <w:sz w:val="20"/>
                  <w:szCs w:val="20"/>
                </w:rPr>
                <w:t>GetStandingOrderV03</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80" w:author="Raajesh Rajamani" w:date="2019-06-14T10:43:00Z"/>
                <w:rFonts w:ascii="Arial" w:hAnsi="Arial" w:cs="Arial"/>
                <w:color w:val="3D3D3D"/>
                <w:sz w:val="20"/>
                <w:szCs w:val="20"/>
              </w:rPr>
            </w:pPr>
            <w:ins w:id="981"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"https://www.iso20022.org/documents/messages/camt/schemas/camt.069.001.03.xsd" \t "_parent" </w:instrText>
              </w:r>
              <w:r>
                <w:rPr>
                  <w:rFonts w:ascii="Arial" w:hAnsi="Arial" w:cs="Arial"/>
                  <w:color w:val="3D3D3D"/>
                  <w:sz w:val="20"/>
                  <w:szCs w:val="20"/>
                </w:rPr>
                <w:fldChar w:fldCharType="separate"/>
              </w:r>
              <w:r>
                <w:rPr>
                  <w:rStyle w:val="Hyperlink"/>
                  <w:rFonts w:ascii="Arial" w:hAnsi="Arial" w:cs="Arial"/>
                  <w:color w:val="5E7EA2"/>
                  <w:sz w:val="20"/>
                </w:rPr>
                <w:t>camt.069.001.03</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82" w:author="Raajesh Rajamani" w:date="2019-06-14T10:43:00Z"/>
                <w:rFonts w:ascii="Arial" w:hAnsi="Arial" w:cs="Arial"/>
                <w:color w:val="3D3D3D"/>
                <w:sz w:val="20"/>
                <w:szCs w:val="20"/>
              </w:rPr>
            </w:pPr>
          </w:p>
        </w:tc>
      </w:tr>
      <w:tr w:rsidR="00BC787E" w:rsidTr="00DD405B">
        <w:trPr>
          <w:ins w:id="983"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84" w:author="Raajesh Rajamani" w:date="2019-06-14T10:43:00Z"/>
                <w:rFonts w:ascii="Arial" w:hAnsi="Arial" w:cs="Arial"/>
                <w:color w:val="3D3D3D"/>
                <w:sz w:val="20"/>
                <w:szCs w:val="20"/>
              </w:rPr>
            </w:pPr>
            <w:ins w:id="985" w:author="Raajesh Rajamani" w:date="2019-06-14T10:43:00Z">
              <w:r>
                <w:rPr>
                  <w:rFonts w:ascii="Arial" w:hAnsi="Arial" w:cs="Arial"/>
                  <w:color w:val="3D3D3D"/>
                  <w:sz w:val="20"/>
                  <w:szCs w:val="20"/>
                </w:rPr>
                <w:t>ReturnStandingOrderV04</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986" w:author="Raajesh Rajamani" w:date="2019-06-14T10:43:00Z"/>
                <w:rFonts w:ascii="Arial" w:hAnsi="Arial" w:cs="Arial"/>
                <w:color w:val="3D3D3D"/>
                <w:sz w:val="20"/>
                <w:szCs w:val="20"/>
              </w:rPr>
            </w:pPr>
            <w:ins w:id="987"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"https://www.iso20022.org/documents/messages/camt/schemas/camt.070.001.04.xsd" \t "_parent" </w:instrText>
              </w:r>
              <w:r>
                <w:rPr>
                  <w:rFonts w:ascii="Arial" w:hAnsi="Arial" w:cs="Arial"/>
                  <w:color w:val="3D3D3D"/>
                  <w:sz w:val="20"/>
                  <w:szCs w:val="20"/>
                </w:rPr>
                <w:fldChar w:fldCharType="separate"/>
              </w:r>
              <w:r>
                <w:rPr>
                  <w:rStyle w:val="Hyperlink"/>
                  <w:rFonts w:ascii="Arial" w:hAnsi="Arial" w:cs="Arial"/>
                  <w:color w:val="5E7EA2"/>
                  <w:sz w:val="20"/>
                </w:rPr>
                <w:t>camt.070.001.04</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88" w:author="Raajesh Rajamani" w:date="2019-06-14T10:43:00Z"/>
                <w:rFonts w:ascii="Arial" w:hAnsi="Arial" w:cs="Arial"/>
                <w:color w:val="3D3D3D"/>
                <w:sz w:val="20"/>
                <w:szCs w:val="20"/>
              </w:rPr>
            </w:pPr>
          </w:p>
        </w:tc>
      </w:tr>
      <w:tr w:rsidR="00BC787E" w:rsidTr="00DD405B">
        <w:trPr>
          <w:ins w:id="989" w:author="Raajesh Rajamani" w:date="2019-06-14T10:43:00Z"/>
        </w:trPr>
        <w:tc>
          <w:tcPr>
            <w:tcW w:w="4736" w:type="dxa"/>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90" w:author="Raajesh Rajamani" w:date="2019-06-14T10:43:00Z"/>
                <w:rFonts w:ascii="Arial" w:hAnsi="Arial" w:cs="Arial"/>
                <w:color w:val="3D3D3D"/>
                <w:sz w:val="20"/>
                <w:szCs w:val="20"/>
              </w:rPr>
            </w:pPr>
            <w:ins w:id="991" w:author="Raajesh Rajamani" w:date="2019-06-14T10:43:00Z">
              <w:r>
                <w:rPr>
                  <w:rFonts w:ascii="Arial" w:hAnsi="Arial" w:cs="Arial"/>
                  <w:color w:val="3D3D3D"/>
                  <w:sz w:val="20"/>
                  <w:szCs w:val="20"/>
                </w:rPr>
                <w:t>DeleteStandingOrderV03</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992" w:author="Raajesh Rajamani" w:date="2019-06-14T10:43:00Z"/>
                <w:rFonts w:ascii="Arial" w:hAnsi="Arial" w:cs="Arial"/>
                <w:color w:val="3D3D3D"/>
                <w:sz w:val="20"/>
                <w:szCs w:val="20"/>
              </w:rPr>
            </w:pPr>
            <w:ins w:id="99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"https://www.iso20022.org/documents/messages/camt/schemas/camt.071.001.03.xsd" \t "_parent" </w:instrText>
              </w:r>
              <w:r>
                <w:rPr>
                  <w:rFonts w:ascii="Arial" w:hAnsi="Arial" w:cs="Arial"/>
                  <w:color w:val="3D3D3D"/>
                  <w:sz w:val="20"/>
                  <w:szCs w:val="20"/>
                </w:rPr>
                <w:fldChar w:fldCharType="separate"/>
              </w:r>
              <w:r>
                <w:rPr>
                  <w:rStyle w:val="Hyperlink"/>
                  <w:rFonts w:ascii="Arial" w:hAnsi="Arial" w:cs="Arial"/>
                  <w:color w:val="5E7EA2"/>
                  <w:sz w:val="20"/>
                </w:rPr>
                <w:t>camt.071.001.03</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994" w:author="Raajesh Rajamani" w:date="2019-06-14T10:43:00Z"/>
                <w:rFonts w:ascii="Arial" w:hAnsi="Arial" w:cs="Arial"/>
                <w:color w:val="3D3D3D"/>
                <w:sz w:val="20"/>
                <w:szCs w:val="20"/>
              </w:rPr>
            </w:pPr>
          </w:p>
        </w:tc>
      </w:tr>
    </w:tbl>
    <w:p w:rsidR="00BC787E" w:rsidRDefault="00BC787E" w:rsidP="00BC787E">
      <w:pPr>
        <w:spacing w:after="0" w:line="240" w:lineRule="auto"/>
        <w:rPr>
          <w:ins w:id="995" w:author="Raajesh Rajamani" w:date="2019-06-14T10:43:00Z"/>
          <w:rFonts w:eastAsia="Times New Roman"/>
        </w:rPr>
      </w:pPr>
    </w:p>
    <w:p w:rsidR="00BC787E" w:rsidRDefault="00BC787E" w:rsidP="00BC787E">
      <w:pPr>
        <w:spacing w:after="0" w:line="240" w:lineRule="auto"/>
        <w:rPr>
          <w:ins w:id="996" w:author="Raajesh Rajamani" w:date="2019-06-14T10:43:00Z"/>
          <w:rFonts w:eastAsia="Times New Roman"/>
        </w:rPr>
      </w:pPr>
    </w:p>
    <w:p w:rsidR="00BC787E" w:rsidRDefault="00BC787E" w:rsidP="00BC787E">
      <w:pPr>
        <w:spacing w:after="0" w:line="240" w:lineRule="auto"/>
        <w:rPr>
          <w:ins w:id="997" w:author="Raajesh Rajamani" w:date="2019-06-14T10:43:00Z"/>
          <w:rFonts w:eastAsia="Times New Roman"/>
        </w:rPr>
      </w:pPr>
    </w:p>
    <w:p w:rsidR="00BC787E" w:rsidRDefault="00BC787E" w:rsidP="00BC787E">
      <w:pPr>
        <w:spacing w:after="0" w:line="240" w:lineRule="auto"/>
        <w:rPr>
          <w:ins w:id="998" w:author="Raajesh Rajamani" w:date="2019-06-14T10:43:00Z"/>
          <w:rFonts w:eastAsia="Times New Roman"/>
        </w:rPr>
      </w:pPr>
    </w:p>
    <w:p w:rsidR="00BC787E" w:rsidRDefault="00BC787E" w:rsidP="00BC787E">
      <w:pPr>
        <w:spacing w:after="0" w:line="240" w:lineRule="auto"/>
        <w:rPr>
          <w:ins w:id="999" w:author="Raajesh Rajamani" w:date="2019-06-14T10:43:00Z"/>
          <w:rFonts w:eastAsia="Times New Roman"/>
        </w:rPr>
      </w:pPr>
      <w:ins w:id="1000" w:author="Raajesh Rajamani" w:date="2019-06-14T10:43:00Z">
        <w:r>
          <w:rPr>
            <w:rFonts w:eastAsia="Times New Roman"/>
          </w:rPr>
          <w:t>Bank Services Billing-camt</w:t>
        </w:r>
      </w:ins>
    </w:p>
    <w:p w:rsidR="00BC787E" w:rsidRDefault="00BC787E" w:rsidP="00BC787E">
      <w:pPr>
        <w:spacing w:after="0" w:line="240" w:lineRule="auto"/>
        <w:rPr>
          <w:ins w:id="1001" w:author="Raajesh Rajamani" w:date="2019-06-14T10:43:00Z"/>
          <w:rFonts w:eastAsia="Times New Roman"/>
        </w:rPr>
      </w:pPr>
    </w:p>
    <w:tbl>
      <w:tblPr>
        <w:tblW w:w="3414" w:type="pct"/>
        <w:tblCellMar>
          <w:top w:w="15" w:type="dxa"/>
          <w:left w:w="15" w:type="dxa"/>
          <w:bottom w:w="15" w:type="dxa"/>
          <w:right w:w="15" w:type="dxa"/>
        </w:tblCellMar>
        <w:tblLook w:val="04A0" w:firstRow="1" w:lastRow="0" w:firstColumn="1" w:lastColumn="0" w:noHBand="0" w:noVBand="1"/>
      </w:tblPr>
      <w:tblGrid>
        <w:gridCol w:w="3174"/>
        <w:gridCol w:w="1696"/>
        <w:gridCol w:w="1510"/>
      </w:tblGrid>
      <w:tr w:rsidR="00BC787E" w:rsidTr="00DD405B">
        <w:trPr>
          <w:ins w:id="1002"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pStyle w:val="NormalWeb"/>
              <w:spacing w:before="0" w:beforeAutospacing="0" w:after="150" w:afterAutospacing="0"/>
              <w:rPr>
                <w:ins w:id="1003" w:author="Raajesh Rajamani" w:date="2019-06-14T10:43:00Z"/>
                <w:rFonts w:ascii="Arial" w:hAnsi="Arial" w:cs="Arial"/>
                <w:b/>
                <w:bCs/>
                <w:color w:val="3D3D3D"/>
                <w:sz w:val="20"/>
                <w:szCs w:val="20"/>
              </w:rPr>
            </w:pPr>
            <w:ins w:id="1004" w:author="Raajesh Rajamani" w:date="2019-06-14T10:43:00Z">
              <w:r>
                <w:rPr>
                  <w:rFonts w:ascii="Arial" w:hAnsi="Arial" w:cs="Arial"/>
                  <w:b/>
                  <w:bCs/>
                  <w:color w:val="3D3D3D"/>
                  <w:sz w:val="20"/>
                  <w:szCs w:val="20"/>
                </w:rPr>
                <w:t>Messsage Name</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1005" w:author="Raajesh Rajamani" w:date="2019-06-14T10:43:00Z"/>
                <w:rFonts w:ascii="Arial" w:hAnsi="Arial" w:cs="Arial"/>
                <w:b/>
                <w:bCs/>
                <w:color w:val="3D3D3D"/>
                <w:sz w:val="20"/>
                <w:szCs w:val="20"/>
              </w:rPr>
            </w:pPr>
            <w:ins w:id="1006" w:author="Raajesh Rajamani" w:date="2019-06-14T10:43:00Z">
              <w:r>
                <w:rPr>
                  <w:rFonts w:ascii="Arial" w:hAnsi="Arial" w:cs="Arial"/>
                  <w:b/>
                  <w:bCs/>
                  <w:color w:val="3D3D3D"/>
                  <w:sz w:val="20"/>
                  <w:szCs w:val="20"/>
                </w:rPr>
                <w:t>Msg ID (Schema)</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1007" w:author="Raajesh Rajamani" w:date="2019-06-14T10:43:00Z"/>
                <w:rFonts w:ascii="Arial" w:hAnsi="Arial" w:cs="Arial"/>
                <w:b/>
                <w:bCs/>
                <w:color w:val="3D3D3D"/>
                <w:sz w:val="20"/>
                <w:szCs w:val="20"/>
              </w:rPr>
            </w:pPr>
            <w:ins w:id="1008" w:author="Raajesh Rajamani" w:date="2019-06-14T10:43:00Z">
              <w:r>
                <w:rPr>
                  <w:rFonts w:ascii="Arial" w:hAnsi="Arial" w:cs="Arial"/>
                  <w:b/>
                  <w:bCs/>
                  <w:color w:val="3D3D3D"/>
                  <w:sz w:val="20"/>
                  <w:szCs w:val="20"/>
                </w:rPr>
                <w:t>Msg Def Report &amp; MUG</w:t>
              </w:r>
            </w:ins>
          </w:p>
        </w:tc>
      </w:tr>
      <w:tr w:rsidR="00BC787E" w:rsidTr="00DD405B">
        <w:trPr>
          <w:ins w:id="1009"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10" w:author="Raajesh Rajamani" w:date="2019-06-14T10:43:00Z"/>
                <w:rFonts w:ascii="Arial" w:hAnsi="Arial" w:cs="Arial"/>
                <w:color w:val="3D3D3D"/>
                <w:sz w:val="20"/>
                <w:szCs w:val="20"/>
              </w:rPr>
            </w:pPr>
            <w:ins w:id="1011" w:author="Raajesh Rajamani" w:date="2019-06-14T10:43:00Z">
              <w:r>
                <w:rPr>
                  <w:rFonts w:ascii="Arial" w:hAnsi="Arial" w:cs="Arial"/>
                  <w:color w:val="3D3D3D"/>
                  <w:sz w:val="20"/>
                  <w:szCs w:val="20"/>
                </w:rPr>
                <w:t>BankServicesBillingStatementV03</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12" w:author="Raajesh Rajamani" w:date="2019-06-14T10:43:00Z"/>
                <w:rFonts w:ascii="Arial" w:hAnsi="Arial" w:cs="Arial"/>
                <w:color w:val="3D3D3D"/>
                <w:sz w:val="20"/>
                <w:szCs w:val="20"/>
              </w:rPr>
            </w:pPr>
            <w:ins w:id="101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"https://www.iso20022.org/documents/messages/camt/schemas/camt.086.001.03.zip" \t "_parent" </w:instrText>
              </w:r>
              <w:r>
                <w:rPr>
                  <w:rFonts w:ascii="Arial" w:hAnsi="Arial" w:cs="Arial"/>
                  <w:color w:val="3D3D3D"/>
                  <w:sz w:val="20"/>
                  <w:szCs w:val="20"/>
                </w:rPr>
                <w:fldChar w:fldCharType="separate"/>
              </w:r>
              <w:r>
                <w:rPr>
                  <w:rStyle w:val="Hyperlink"/>
                  <w:rFonts w:ascii="Arial" w:hAnsi="Arial"/>
                  <w:color w:val="5E7EA2"/>
                  <w:sz w:val="20"/>
                  <w:szCs w:val="20"/>
                </w:rPr>
                <w:t>camt.086.001.03</w:t>
              </w:r>
              <w:r>
                <w:rPr>
                  <w:rFonts w:ascii="Arial" w:hAnsi="Arial" w:cs="Arial"/>
                  <w:color w:val="3D3D3D"/>
                  <w:sz w:val="20"/>
                  <w:szCs w:val="20"/>
                </w:rPr>
                <w:fldChar w:fldCharType="end"/>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14" w:author="Raajesh Rajamani" w:date="2019-06-14T10:43:00Z"/>
                <w:rFonts w:ascii="Arial" w:hAnsi="Arial" w:cs="Arial"/>
                <w:color w:val="3D3D3D"/>
                <w:sz w:val="20"/>
                <w:szCs w:val="20"/>
              </w:rPr>
            </w:pPr>
            <w:ins w:id="1015"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"https://www.iso20022.org/sites/default/files/documents/general/ISO20022_MDR_BankServicesBilling_2018_2019.zip" \o "BSB Message Definition Report" \t "_parent" </w:instrText>
              </w:r>
              <w:r>
                <w:rPr>
                  <w:rFonts w:ascii="Arial" w:hAnsi="Arial" w:cs="Arial"/>
                  <w:color w:val="3D3D3D"/>
                  <w:sz w:val="20"/>
                  <w:szCs w:val="20"/>
                </w:rPr>
                <w:fldChar w:fldCharType="separate"/>
              </w:r>
              <w:r>
                <w:rPr>
                  <w:rStyle w:val="Hyperlink"/>
                  <w:rFonts w:ascii="Arial" w:hAnsi="Arial"/>
                  <w:color w:val="5E7EA2"/>
                  <w:sz w:val="20"/>
                  <w:szCs w:val="20"/>
                </w:rPr>
                <w:t>MDR</w:t>
              </w:r>
              <w:r>
                <w:rPr>
                  <w:rFonts w:ascii="Arial" w:hAnsi="Arial" w:cs="Arial"/>
                  <w:color w:val="3D3D3D"/>
                  <w:sz w:val="20"/>
                  <w:szCs w:val="20"/>
                </w:rPr>
                <w:fldChar w:fldCharType="end"/>
              </w:r>
              <w:r>
                <w:rPr>
                  <w:rFonts w:ascii="Arial" w:hAnsi="Arial" w:cs="Arial"/>
                  <w:color w:val="3D3D3D"/>
                  <w:sz w:val="20"/>
                  <w:szCs w:val="20"/>
                </w:rPr>
                <w:br/>
              </w:r>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"https://www.iso20022.org/documents/messages/camt/implementations/camt.086.001.01_MUG.zip" </w:instrText>
              </w:r>
              <w:r>
                <w:rPr>
                  <w:rFonts w:ascii="Arial" w:hAnsi="Arial" w:cs="Arial"/>
                  <w:color w:val="3D3D3D"/>
                  <w:sz w:val="20"/>
                  <w:szCs w:val="20"/>
                </w:rPr>
                <w:fldChar w:fldCharType="separate"/>
              </w:r>
              <w:r>
                <w:rPr>
                  <w:rStyle w:val="Hyperlink"/>
                  <w:rFonts w:ascii="Arial" w:hAnsi="Arial"/>
                  <w:color w:val="5E7EA2"/>
                  <w:sz w:val="20"/>
                  <w:szCs w:val="20"/>
                </w:rPr>
                <w:t>MUG</w:t>
              </w:r>
              <w:r>
                <w:rPr>
                  <w:rFonts w:ascii="Arial" w:hAnsi="Arial" w:cs="Arial"/>
                  <w:color w:val="3D3D3D"/>
                  <w:sz w:val="20"/>
                  <w:szCs w:val="20"/>
                </w:rPr>
                <w:fldChar w:fldCharType="end"/>
              </w:r>
              <w:r>
                <w:rPr>
                  <w:rFonts w:ascii="Arial" w:hAnsi="Arial" w:cs="Arial"/>
                  <w:color w:val="3D3D3D"/>
                  <w:sz w:val="20"/>
                  <w:szCs w:val="20"/>
                </w:rPr>
                <w:t> </w:t>
              </w:r>
            </w:ins>
          </w:p>
        </w:tc>
      </w:tr>
    </w:tbl>
    <w:p w:rsidR="00BC787E" w:rsidRDefault="00BC787E" w:rsidP="00BC787E">
      <w:pPr>
        <w:spacing w:after="0" w:line="240" w:lineRule="auto"/>
        <w:rPr>
          <w:ins w:id="1016" w:author="Raajesh Rajamani" w:date="2019-06-14T10:43:00Z"/>
          <w:rFonts w:eastAsia="Times New Roman"/>
        </w:rPr>
      </w:pPr>
    </w:p>
    <w:p w:rsidR="00BC787E" w:rsidRDefault="00BC787E" w:rsidP="00BC787E">
      <w:pPr>
        <w:spacing w:after="0" w:line="240" w:lineRule="auto"/>
        <w:rPr>
          <w:ins w:id="1017" w:author="Raajesh Rajamani" w:date="2019-06-14T10:43:00Z"/>
          <w:rFonts w:ascii="Arial" w:hAnsi="Arial" w:cs="Arial"/>
          <w:b/>
          <w:bCs/>
          <w:color w:val="0078C5"/>
          <w:sz w:val="20"/>
          <w:szCs w:val="20"/>
        </w:rPr>
      </w:pPr>
      <w:ins w:id="1018" w:author="Raajesh Rajamani" w:date="2019-06-14T10:43:00Z">
        <w:r>
          <w:rPr>
            <w:rFonts w:ascii="Arial" w:hAnsi="Arial" w:cs="Arial"/>
            <w:b/>
            <w:bCs/>
            <w:color w:val="0078C5"/>
            <w:sz w:val="20"/>
            <w:szCs w:val="20"/>
          </w:rPr>
          <w:t>Exceptions and Investigations-camt</w:t>
        </w:r>
      </w:ins>
    </w:p>
    <w:p w:rsidR="00BC787E" w:rsidRDefault="00BC787E" w:rsidP="00BC787E">
      <w:pPr>
        <w:spacing w:after="0" w:line="240" w:lineRule="auto"/>
        <w:rPr>
          <w:ins w:id="1019" w:author="Raajesh Rajamani" w:date="2019-06-14T10:43:00Z"/>
          <w:rFonts w:ascii="Arial" w:hAnsi="Arial" w:cs="Arial"/>
          <w:b/>
          <w:bCs/>
          <w:color w:val="0078C5"/>
          <w:sz w:val="20"/>
          <w:szCs w:val="20"/>
        </w:rPr>
      </w:pPr>
    </w:p>
    <w:tbl>
      <w:tblPr>
        <w:tblW w:w="3558" w:type="pct"/>
        <w:tblCellMar>
          <w:top w:w="15" w:type="dxa"/>
          <w:left w:w="15" w:type="dxa"/>
          <w:bottom w:w="15" w:type="dxa"/>
          <w:right w:w="15" w:type="dxa"/>
        </w:tblCellMar>
        <w:tblLook w:val="04A0" w:firstRow="1" w:lastRow="0" w:firstColumn="1" w:lastColumn="0" w:noHBand="0" w:noVBand="1"/>
      </w:tblPr>
      <w:tblGrid>
        <w:gridCol w:w="4008"/>
        <w:gridCol w:w="1666"/>
        <w:gridCol w:w="975"/>
      </w:tblGrid>
      <w:tr w:rsidR="00BC787E" w:rsidTr="00DD405B">
        <w:trPr>
          <w:ins w:id="1020"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1021" w:author="Raajesh Rajamani" w:date="2019-06-14T10:43:00Z"/>
                <w:rFonts w:ascii="Arial" w:hAnsi="Arial" w:cs="Arial"/>
                <w:b/>
                <w:bCs/>
                <w:color w:val="3D3D3D"/>
                <w:sz w:val="20"/>
                <w:szCs w:val="20"/>
              </w:rPr>
            </w:pPr>
            <w:ins w:id="1022" w:author="Raajesh Rajamani" w:date="2019-06-14T10:43:00Z">
              <w:r>
                <w:rPr>
                  <w:rFonts w:ascii="Arial" w:hAnsi="Arial" w:cs="Arial"/>
                  <w:b/>
                  <w:bCs/>
                  <w:color w:val="3D3D3D"/>
                  <w:sz w:val="20"/>
                  <w:szCs w:val="20"/>
                </w:rPr>
                <w:t>Message Name</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1023" w:author="Raajesh Rajamani" w:date="2019-06-14T10:43:00Z"/>
                <w:rFonts w:ascii="Arial" w:hAnsi="Arial" w:cs="Arial"/>
                <w:b/>
                <w:bCs/>
                <w:color w:val="3D3D3D"/>
                <w:sz w:val="20"/>
                <w:szCs w:val="20"/>
              </w:rPr>
            </w:pPr>
            <w:ins w:id="1024" w:author="Raajesh Rajamani" w:date="2019-06-14T10:43:00Z">
              <w:r>
                <w:rPr>
                  <w:rFonts w:ascii="Arial" w:hAnsi="Arial" w:cs="Arial"/>
                  <w:b/>
                  <w:bCs/>
                  <w:color w:val="3D3D3D"/>
                  <w:sz w:val="20"/>
                  <w:szCs w:val="20"/>
                </w:rPr>
                <w:t>Msg ID (Schema)</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1025" w:author="Raajesh Rajamani" w:date="2019-06-14T10:43:00Z"/>
                <w:rFonts w:ascii="Arial" w:hAnsi="Arial" w:cs="Arial"/>
                <w:b/>
                <w:bCs/>
                <w:color w:val="3D3D3D"/>
                <w:sz w:val="20"/>
                <w:szCs w:val="20"/>
              </w:rPr>
            </w:pPr>
            <w:ins w:id="1026" w:author="Raajesh Rajamani" w:date="2019-06-14T10:43:00Z">
              <w:r>
                <w:rPr>
                  <w:rFonts w:ascii="Arial" w:hAnsi="Arial" w:cs="Arial"/>
                  <w:b/>
                  <w:bCs/>
                  <w:color w:val="3D3D3D"/>
                  <w:sz w:val="20"/>
                  <w:szCs w:val="20"/>
                </w:rPr>
                <w:t>Msg Def Report</w:t>
              </w:r>
            </w:ins>
          </w:p>
        </w:tc>
      </w:tr>
      <w:tr w:rsidR="00BC787E" w:rsidTr="00DD405B">
        <w:trPr>
          <w:ins w:id="1027"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28" w:author="Raajesh Rajamani" w:date="2019-06-14T10:43:00Z"/>
                <w:rFonts w:ascii="Arial" w:hAnsi="Arial" w:cs="Arial"/>
                <w:color w:val="3D3D3D"/>
                <w:sz w:val="20"/>
                <w:szCs w:val="20"/>
              </w:rPr>
            </w:pPr>
            <w:ins w:id="1029" w:author="Raajesh Rajamani" w:date="2019-06-14T10:43:00Z">
              <w:r>
                <w:rPr>
                  <w:rFonts w:ascii="Arial" w:hAnsi="Arial" w:cs="Arial"/>
                  <w:color w:val="3D3D3D"/>
                  <w:sz w:val="20"/>
                  <w:szCs w:val="20"/>
                </w:rPr>
                <w:t>UnableToApplyV07</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30" w:author="Raajesh Rajamani" w:date="2019-06-14T10:43:00Z"/>
                <w:rFonts w:ascii="Arial" w:hAnsi="Arial" w:cs="Arial"/>
                <w:color w:val="3D3D3D"/>
                <w:sz w:val="20"/>
                <w:szCs w:val="20"/>
              </w:rPr>
            </w:pPr>
            <w:ins w:id="1031"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"https://www.iso20022.org/sites/default/files/documents/messages/camt/schemas/camt.026.001.07.zip" </w:instrText>
              </w:r>
              <w:r>
                <w:rPr>
                  <w:rFonts w:ascii="Arial" w:hAnsi="Arial" w:cs="Arial"/>
                  <w:color w:val="3D3D3D"/>
                  <w:sz w:val="20"/>
                  <w:szCs w:val="20"/>
                </w:rPr>
                <w:fldChar w:fldCharType="separate"/>
              </w:r>
              <w:r>
                <w:rPr>
                  <w:rStyle w:val="Hyperlink"/>
                  <w:rFonts w:ascii="Arial" w:hAnsi="Arial" w:cs="Arial"/>
                  <w:color w:val="5E7EA2"/>
                  <w:sz w:val="20"/>
                </w:rPr>
                <w:t>camt.026.001.07</w:t>
              </w:r>
              <w:r>
                <w:rPr>
                  <w:rFonts w:ascii="Arial" w:hAnsi="Arial" w:cs="Arial"/>
                  <w:color w:val="3D3D3D"/>
                  <w:sz w:val="20"/>
                  <w:szCs w:val="20"/>
                </w:rPr>
                <w:fldChar w:fldCharType="end"/>
              </w:r>
            </w:ins>
          </w:p>
        </w:tc>
        <w:tc>
          <w:tcPr>
            <w:tcW w:w="0" w:type="auto"/>
            <w:vMerge w:val="restart"/>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32" w:author="Raajesh Rajamani" w:date="2019-06-14T10:43:00Z"/>
                <w:rFonts w:ascii="Arial" w:hAnsi="Arial" w:cs="Arial"/>
                <w:color w:val="3D3D3D"/>
                <w:sz w:val="20"/>
                <w:szCs w:val="20"/>
              </w:rPr>
            </w:pPr>
            <w:ins w:id="103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"https://www.iso20022.org/sites/default/files/documents/general/ISO20022_MDR_ExceptionsAndInvestigations_2018_2019.zip" \t "_parent" </w:instrText>
              </w:r>
              <w:r>
                <w:rPr>
                  <w:rFonts w:ascii="Arial" w:hAnsi="Arial" w:cs="Arial"/>
                  <w:color w:val="3D3D3D"/>
                  <w:sz w:val="20"/>
                  <w:szCs w:val="20"/>
                </w:rPr>
                <w:fldChar w:fldCharType="separate"/>
              </w:r>
              <w:r>
                <w:rPr>
                  <w:rStyle w:val="Hyperlink"/>
                  <w:rFonts w:ascii="Arial" w:hAnsi="Arial" w:cs="Arial"/>
                  <w:color w:val="5E7EA2"/>
                  <w:sz w:val="20"/>
                </w:rPr>
                <w:t>MDR</w:t>
              </w:r>
              <w:r>
                <w:rPr>
                  <w:rFonts w:ascii="Arial" w:hAnsi="Arial" w:cs="Arial"/>
                  <w:color w:val="3D3D3D"/>
                  <w:sz w:val="20"/>
                  <w:szCs w:val="20"/>
                </w:rPr>
                <w:fldChar w:fldCharType="end"/>
              </w:r>
            </w:ins>
          </w:p>
        </w:tc>
      </w:tr>
      <w:tr w:rsidR="00BC787E" w:rsidTr="00DD405B">
        <w:trPr>
          <w:ins w:id="1034"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35" w:author="Raajesh Rajamani" w:date="2019-06-14T10:43:00Z"/>
                <w:rFonts w:ascii="Arial" w:hAnsi="Arial" w:cs="Arial"/>
                <w:color w:val="3D3D3D"/>
                <w:sz w:val="20"/>
                <w:szCs w:val="20"/>
              </w:rPr>
            </w:pPr>
            <w:ins w:id="1036" w:author="Raajesh Rajamani" w:date="2019-06-14T10:43:00Z">
              <w:r>
                <w:rPr>
                  <w:rFonts w:ascii="Arial" w:hAnsi="Arial" w:cs="Arial"/>
                  <w:color w:val="3D3D3D"/>
                  <w:sz w:val="20"/>
                  <w:szCs w:val="20"/>
                </w:rPr>
                <w:t>ClaimNonReceiptV07</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37" w:author="Raajesh Rajamani" w:date="2019-06-14T10:43:00Z"/>
                <w:rFonts w:ascii="Arial" w:hAnsi="Arial" w:cs="Arial"/>
                <w:color w:val="3D3D3D"/>
                <w:sz w:val="20"/>
                <w:szCs w:val="20"/>
              </w:rPr>
            </w:pPr>
            <w:ins w:id="1038"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"https://www.iso20022.org/sites/default/files/documents/messages/camt/schemas/camt.027.001.07.zip" </w:instrText>
              </w:r>
              <w:r>
                <w:rPr>
                  <w:rFonts w:ascii="Arial" w:hAnsi="Arial" w:cs="Arial"/>
                  <w:color w:val="3D3D3D"/>
                  <w:sz w:val="20"/>
                  <w:szCs w:val="20"/>
                </w:rPr>
                <w:fldChar w:fldCharType="separate"/>
              </w:r>
              <w:r>
                <w:rPr>
                  <w:rStyle w:val="Hyperlink"/>
                  <w:rFonts w:ascii="Arial" w:hAnsi="Arial" w:cs="Arial"/>
                  <w:color w:val="5E7EA2"/>
                  <w:sz w:val="20"/>
                </w:rPr>
                <w:t>camt.027.001.07</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39" w:author="Raajesh Rajamani" w:date="2019-06-14T10:43:00Z"/>
                <w:rFonts w:ascii="Arial" w:hAnsi="Arial" w:cs="Arial"/>
                <w:color w:val="3D3D3D"/>
                <w:sz w:val="20"/>
                <w:szCs w:val="20"/>
              </w:rPr>
            </w:pPr>
          </w:p>
        </w:tc>
      </w:tr>
      <w:tr w:rsidR="00BC787E" w:rsidTr="00DD405B">
        <w:trPr>
          <w:ins w:id="1040"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41" w:author="Raajesh Rajamani" w:date="2019-06-14T10:43:00Z"/>
                <w:rFonts w:ascii="Arial" w:hAnsi="Arial" w:cs="Arial"/>
                <w:color w:val="3D3D3D"/>
                <w:sz w:val="20"/>
                <w:szCs w:val="20"/>
              </w:rPr>
            </w:pPr>
            <w:ins w:id="1042" w:author="Raajesh Rajamani" w:date="2019-06-14T10:43:00Z">
              <w:r>
                <w:rPr>
                  <w:rFonts w:ascii="Arial" w:hAnsi="Arial" w:cs="Arial"/>
                  <w:color w:val="3D3D3D"/>
                  <w:sz w:val="20"/>
                  <w:szCs w:val="20"/>
                </w:rPr>
                <w:t>AdditionalPaymentInformationV09</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43" w:author="Raajesh Rajamani" w:date="2019-06-14T10:43:00Z"/>
                <w:rFonts w:ascii="Arial" w:hAnsi="Arial" w:cs="Arial"/>
                <w:color w:val="3D3D3D"/>
                <w:sz w:val="20"/>
                <w:szCs w:val="20"/>
              </w:rPr>
            </w:pPr>
            <w:ins w:id="1044"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"https://www.iso20022.org/sites/default/files/documents/messages/camt/schemas/camt.028.001.09.zip" \t "_parent" </w:instrText>
              </w:r>
              <w:r>
                <w:rPr>
                  <w:rFonts w:ascii="Arial" w:hAnsi="Arial" w:cs="Arial"/>
                  <w:color w:val="3D3D3D"/>
                  <w:sz w:val="20"/>
                  <w:szCs w:val="20"/>
                </w:rPr>
                <w:fldChar w:fldCharType="separate"/>
              </w:r>
              <w:r>
                <w:rPr>
                  <w:rStyle w:val="Hyperlink"/>
                  <w:rFonts w:ascii="Arial" w:hAnsi="Arial" w:cs="Arial"/>
                  <w:color w:val="5E7EA2"/>
                  <w:sz w:val="20"/>
                </w:rPr>
                <w:t>camt.028.001.09</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45" w:author="Raajesh Rajamani" w:date="2019-06-14T10:43:00Z"/>
                <w:rFonts w:ascii="Arial" w:hAnsi="Arial" w:cs="Arial"/>
                <w:color w:val="3D3D3D"/>
                <w:sz w:val="20"/>
                <w:szCs w:val="20"/>
              </w:rPr>
            </w:pPr>
          </w:p>
        </w:tc>
      </w:tr>
      <w:tr w:rsidR="00BC787E" w:rsidTr="00DD405B">
        <w:trPr>
          <w:ins w:id="1046"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47" w:author="Raajesh Rajamani" w:date="2019-06-14T10:43:00Z"/>
                <w:rFonts w:ascii="Arial" w:hAnsi="Arial" w:cs="Arial"/>
                <w:color w:val="3D3D3D"/>
                <w:sz w:val="20"/>
                <w:szCs w:val="20"/>
              </w:rPr>
            </w:pPr>
            <w:ins w:id="1048" w:author="Raajesh Rajamani" w:date="2019-06-14T10:43:00Z">
              <w:r>
                <w:rPr>
                  <w:rFonts w:ascii="Arial" w:hAnsi="Arial" w:cs="Arial"/>
                  <w:color w:val="3D3D3D"/>
                  <w:sz w:val="20"/>
                  <w:szCs w:val="20"/>
                </w:rPr>
                <w:t>ResolutionOfInvestigationV09</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49" w:author="Raajesh Rajamani" w:date="2019-06-14T10:43:00Z"/>
                <w:rFonts w:ascii="Arial" w:hAnsi="Arial" w:cs="Arial"/>
                <w:color w:val="3D3D3D"/>
                <w:sz w:val="20"/>
                <w:szCs w:val="20"/>
              </w:rPr>
            </w:pPr>
            <w:ins w:id="1050"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"https://www.iso20022.org/sites/default/files/documents/messages/camt/schemas/camt.029.001.09.zip" \t "_parent" </w:instrText>
              </w:r>
              <w:r>
                <w:rPr>
                  <w:rFonts w:ascii="Arial" w:hAnsi="Arial" w:cs="Arial"/>
                  <w:color w:val="3D3D3D"/>
                  <w:sz w:val="20"/>
                  <w:szCs w:val="20"/>
                </w:rPr>
                <w:fldChar w:fldCharType="separate"/>
              </w:r>
              <w:r>
                <w:rPr>
                  <w:rStyle w:val="Hyperlink"/>
                  <w:rFonts w:ascii="Arial" w:hAnsi="Arial" w:cs="Arial"/>
                  <w:color w:val="5E7EA2"/>
                  <w:sz w:val="20"/>
                </w:rPr>
                <w:t>camt.029.001.09</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51" w:author="Raajesh Rajamani" w:date="2019-06-14T10:43:00Z"/>
                <w:rFonts w:ascii="Arial" w:hAnsi="Arial" w:cs="Arial"/>
                <w:color w:val="3D3D3D"/>
                <w:sz w:val="20"/>
                <w:szCs w:val="20"/>
              </w:rPr>
            </w:pPr>
          </w:p>
        </w:tc>
      </w:tr>
      <w:tr w:rsidR="00BC787E" w:rsidTr="00DD405B">
        <w:trPr>
          <w:ins w:id="1052"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53" w:author="Raajesh Rajamani" w:date="2019-06-14T10:43:00Z"/>
                <w:rFonts w:ascii="Arial" w:hAnsi="Arial" w:cs="Arial"/>
                <w:color w:val="3D3D3D"/>
                <w:sz w:val="20"/>
                <w:szCs w:val="20"/>
              </w:rPr>
            </w:pPr>
            <w:ins w:id="1054" w:author="Raajesh Rajamani" w:date="2019-06-14T10:43:00Z">
              <w:r>
                <w:rPr>
                  <w:rFonts w:ascii="Arial" w:hAnsi="Arial" w:cs="Arial"/>
                  <w:color w:val="3D3D3D"/>
                  <w:sz w:val="20"/>
                  <w:szCs w:val="20"/>
                </w:rPr>
                <w:t>NotificationOfCaseAssignmentV05</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55" w:author="Raajesh Rajamani" w:date="2019-06-14T10:43:00Z"/>
                <w:rFonts w:ascii="Arial" w:hAnsi="Arial" w:cs="Arial"/>
                <w:color w:val="3D3D3D"/>
                <w:sz w:val="20"/>
                <w:szCs w:val="20"/>
              </w:rPr>
            </w:pPr>
            <w:ins w:id="1056"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"https://www.iso20022.org/documents/messages/camt/schemas/camt.030.001.05.zip" </w:instrText>
              </w:r>
              <w:r>
                <w:rPr>
                  <w:rFonts w:ascii="Arial" w:hAnsi="Arial" w:cs="Arial"/>
                  <w:color w:val="3D3D3D"/>
                  <w:sz w:val="20"/>
                  <w:szCs w:val="20"/>
                </w:rPr>
                <w:fldChar w:fldCharType="separate"/>
              </w:r>
              <w:r>
                <w:rPr>
                  <w:rStyle w:val="Hyperlink"/>
                  <w:rFonts w:ascii="Arial" w:hAnsi="Arial" w:cs="Arial"/>
                  <w:color w:val="5E7EA2"/>
                  <w:sz w:val="20"/>
                </w:rPr>
                <w:t>camt.030.001.05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57" w:author="Raajesh Rajamani" w:date="2019-06-14T10:43:00Z"/>
                <w:rFonts w:ascii="Arial" w:hAnsi="Arial" w:cs="Arial"/>
                <w:color w:val="3D3D3D"/>
                <w:sz w:val="20"/>
                <w:szCs w:val="20"/>
              </w:rPr>
            </w:pPr>
          </w:p>
        </w:tc>
      </w:tr>
      <w:tr w:rsidR="00BC787E" w:rsidTr="00DD405B">
        <w:trPr>
          <w:ins w:id="1058"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59" w:author="Raajesh Rajamani" w:date="2019-06-14T10:43:00Z"/>
                <w:rFonts w:ascii="Arial" w:hAnsi="Arial" w:cs="Arial"/>
                <w:color w:val="3D3D3D"/>
                <w:sz w:val="20"/>
                <w:szCs w:val="20"/>
              </w:rPr>
            </w:pPr>
            <w:ins w:id="1060" w:author="Raajesh Rajamani" w:date="2019-06-14T10:43:00Z">
              <w:r>
                <w:rPr>
                  <w:rFonts w:ascii="Arial" w:hAnsi="Arial" w:cs="Arial"/>
                  <w:color w:val="3D3D3D"/>
                  <w:sz w:val="20"/>
                  <w:szCs w:val="20"/>
                </w:rPr>
                <w:t>RejectInvestigationV06</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61" w:author="Raajesh Rajamani" w:date="2019-06-14T10:43:00Z"/>
                <w:rFonts w:ascii="Arial" w:hAnsi="Arial" w:cs="Arial"/>
                <w:color w:val="3D3D3D"/>
                <w:sz w:val="20"/>
                <w:szCs w:val="20"/>
              </w:rPr>
            </w:pPr>
            <w:ins w:id="1062"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"https://www.iso20022.org/sites/default/files/documents/messages/camt/schemas/camt.031.001.06.zip" </w:instrText>
              </w:r>
              <w:r>
                <w:rPr>
                  <w:rFonts w:ascii="Arial" w:hAnsi="Arial" w:cs="Arial"/>
                  <w:color w:val="3D3D3D"/>
                  <w:sz w:val="20"/>
                  <w:szCs w:val="20"/>
                </w:rPr>
                <w:fldChar w:fldCharType="separate"/>
              </w:r>
              <w:r>
                <w:rPr>
                  <w:rStyle w:val="Hyperlink"/>
                  <w:rFonts w:ascii="Arial" w:hAnsi="Arial" w:cs="Arial"/>
                  <w:color w:val="5E7EA2"/>
                  <w:sz w:val="20"/>
                </w:rPr>
                <w:t>camt.031.001.06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63" w:author="Raajesh Rajamani" w:date="2019-06-14T10:43:00Z"/>
                <w:rFonts w:ascii="Arial" w:hAnsi="Arial" w:cs="Arial"/>
                <w:color w:val="3D3D3D"/>
                <w:sz w:val="20"/>
                <w:szCs w:val="20"/>
              </w:rPr>
            </w:pPr>
          </w:p>
        </w:tc>
      </w:tr>
      <w:tr w:rsidR="00BC787E" w:rsidTr="00DD405B">
        <w:trPr>
          <w:ins w:id="1064"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65" w:author="Raajesh Rajamani" w:date="2019-06-14T10:43:00Z"/>
                <w:rFonts w:ascii="Arial" w:hAnsi="Arial" w:cs="Arial"/>
                <w:color w:val="3D3D3D"/>
                <w:sz w:val="20"/>
                <w:szCs w:val="20"/>
              </w:rPr>
            </w:pPr>
            <w:ins w:id="1066" w:author="Raajesh Rajamani" w:date="2019-06-14T10:43:00Z">
              <w:r>
                <w:rPr>
                  <w:rFonts w:ascii="Arial" w:hAnsi="Arial" w:cs="Arial"/>
                  <w:color w:val="3D3D3D"/>
                  <w:sz w:val="20"/>
                  <w:szCs w:val="20"/>
                </w:rPr>
                <w:t>CancelCaseAssignmentV04</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67" w:author="Raajesh Rajamani" w:date="2019-06-14T10:43:00Z"/>
                <w:rFonts w:ascii="Arial" w:hAnsi="Arial" w:cs="Arial"/>
                <w:color w:val="3D3D3D"/>
                <w:sz w:val="20"/>
                <w:szCs w:val="20"/>
              </w:rPr>
            </w:pPr>
            <w:ins w:id="1068"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"https://www.iso20022.org/documents/messages/camt/schemas/camt.032.001.04.zip" </w:instrText>
              </w:r>
              <w:r>
                <w:rPr>
                  <w:rFonts w:ascii="Arial" w:hAnsi="Arial" w:cs="Arial"/>
                  <w:color w:val="3D3D3D"/>
                  <w:sz w:val="20"/>
                  <w:szCs w:val="20"/>
                </w:rPr>
                <w:fldChar w:fldCharType="separate"/>
              </w:r>
              <w:r>
                <w:rPr>
                  <w:rStyle w:val="Hyperlink"/>
                  <w:rFonts w:ascii="Arial" w:hAnsi="Arial" w:cs="Arial"/>
                  <w:color w:val="5E7EA2"/>
                  <w:sz w:val="20"/>
                </w:rPr>
                <w:t>camt.032.001.04</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69" w:author="Raajesh Rajamani" w:date="2019-06-14T10:43:00Z"/>
                <w:rFonts w:ascii="Arial" w:hAnsi="Arial" w:cs="Arial"/>
                <w:color w:val="3D3D3D"/>
                <w:sz w:val="20"/>
                <w:szCs w:val="20"/>
              </w:rPr>
            </w:pPr>
          </w:p>
        </w:tc>
      </w:tr>
      <w:tr w:rsidR="00BC787E" w:rsidTr="00DD405B">
        <w:trPr>
          <w:ins w:id="1070"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71" w:author="Raajesh Rajamani" w:date="2019-06-14T10:43:00Z"/>
                <w:rFonts w:ascii="Arial" w:hAnsi="Arial" w:cs="Arial"/>
                <w:color w:val="3D3D3D"/>
                <w:sz w:val="20"/>
                <w:szCs w:val="20"/>
              </w:rPr>
            </w:pPr>
            <w:ins w:id="1072" w:author="Raajesh Rajamani" w:date="2019-06-14T10:43:00Z">
              <w:r>
                <w:rPr>
                  <w:rFonts w:ascii="Arial" w:hAnsi="Arial" w:cs="Arial"/>
                  <w:color w:val="3D3D3D"/>
                  <w:sz w:val="20"/>
                  <w:szCs w:val="20"/>
                </w:rPr>
                <w:t>RequestForDuplicateV06</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73" w:author="Raajesh Rajamani" w:date="2019-06-14T10:43:00Z"/>
                <w:rFonts w:ascii="Arial" w:hAnsi="Arial" w:cs="Arial"/>
                <w:color w:val="3D3D3D"/>
                <w:sz w:val="20"/>
                <w:szCs w:val="20"/>
              </w:rPr>
            </w:pPr>
            <w:ins w:id="1074"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"https://www.iso20022.org/sites/default/files/documents/messages/camt/schemas/camt.033.001.06.zip" </w:instrText>
              </w:r>
              <w:r>
                <w:rPr>
                  <w:rFonts w:ascii="Arial" w:hAnsi="Arial" w:cs="Arial"/>
                  <w:color w:val="3D3D3D"/>
                  <w:sz w:val="20"/>
                  <w:szCs w:val="20"/>
                </w:rPr>
                <w:fldChar w:fldCharType="separate"/>
              </w:r>
              <w:r>
                <w:rPr>
                  <w:rStyle w:val="Hyperlink"/>
                  <w:rFonts w:ascii="Arial" w:hAnsi="Arial" w:cs="Arial"/>
                  <w:color w:val="5E7EA2"/>
                  <w:sz w:val="20"/>
                </w:rPr>
                <w:t>camt.033.001.06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75" w:author="Raajesh Rajamani" w:date="2019-06-14T10:43:00Z"/>
                <w:rFonts w:ascii="Arial" w:hAnsi="Arial" w:cs="Arial"/>
                <w:color w:val="3D3D3D"/>
                <w:sz w:val="20"/>
                <w:szCs w:val="20"/>
              </w:rPr>
            </w:pPr>
          </w:p>
        </w:tc>
      </w:tr>
      <w:tr w:rsidR="00BC787E" w:rsidTr="00DD405B">
        <w:trPr>
          <w:ins w:id="1076"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77" w:author="Raajesh Rajamani" w:date="2019-06-14T10:43:00Z"/>
                <w:rFonts w:ascii="Arial" w:hAnsi="Arial" w:cs="Arial"/>
                <w:color w:val="3D3D3D"/>
                <w:sz w:val="20"/>
                <w:szCs w:val="20"/>
              </w:rPr>
            </w:pPr>
            <w:ins w:id="1078" w:author="Raajesh Rajamani" w:date="2019-06-14T10:43:00Z">
              <w:r>
                <w:rPr>
                  <w:rFonts w:ascii="Arial" w:hAnsi="Arial" w:cs="Arial"/>
                  <w:color w:val="3D3D3D"/>
                  <w:sz w:val="20"/>
                  <w:szCs w:val="20"/>
                </w:rPr>
                <w:t>DuplicateV06</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79" w:author="Raajesh Rajamani" w:date="2019-06-14T10:43:00Z"/>
                <w:rFonts w:ascii="Arial" w:hAnsi="Arial" w:cs="Arial"/>
                <w:color w:val="3D3D3D"/>
                <w:sz w:val="20"/>
                <w:szCs w:val="20"/>
              </w:rPr>
            </w:pPr>
            <w:ins w:id="1080"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"https://www.iso20022.org/sites/default/files/documents/messages/camt/schemas/camt.034.001.06.zip" </w:instrText>
              </w:r>
              <w:r>
                <w:rPr>
                  <w:rFonts w:ascii="Arial" w:hAnsi="Arial" w:cs="Arial"/>
                  <w:color w:val="3D3D3D"/>
                  <w:sz w:val="20"/>
                  <w:szCs w:val="20"/>
                </w:rPr>
                <w:fldChar w:fldCharType="separate"/>
              </w:r>
              <w:r>
                <w:rPr>
                  <w:rStyle w:val="Hyperlink"/>
                  <w:rFonts w:ascii="Arial" w:hAnsi="Arial" w:cs="Arial"/>
                  <w:color w:val="5E7EA2"/>
                  <w:sz w:val="20"/>
                </w:rPr>
                <w:t>camt.034.001.06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81" w:author="Raajesh Rajamani" w:date="2019-06-14T10:43:00Z"/>
                <w:rFonts w:ascii="Arial" w:hAnsi="Arial" w:cs="Arial"/>
                <w:color w:val="3D3D3D"/>
                <w:sz w:val="20"/>
                <w:szCs w:val="20"/>
              </w:rPr>
            </w:pPr>
          </w:p>
        </w:tc>
      </w:tr>
      <w:tr w:rsidR="00BC787E" w:rsidTr="00DD405B">
        <w:trPr>
          <w:ins w:id="1082"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83" w:author="Raajesh Rajamani" w:date="2019-06-14T10:43:00Z"/>
                <w:rFonts w:ascii="Arial" w:hAnsi="Arial" w:cs="Arial"/>
                <w:color w:val="3D3D3D"/>
                <w:sz w:val="20"/>
                <w:szCs w:val="20"/>
              </w:rPr>
            </w:pPr>
            <w:ins w:id="1084" w:author="Raajesh Rajamani" w:date="2019-06-14T10:43:00Z">
              <w:r>
                <w:rPr>
                  <w:rFonts w:ascii="Arial" w:hAnsi="Arial" w:cs="Arial"/>
                  <w:color w:val="3D3D3D"/>
                  <w:sz w:val="20"/>
                  <w:szCs w:val="20"/>
                </w:rPr>
                <w:t>ProprietaryFormatInvestigationV05</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85" w:author="Raajesh Rajamani" w:date="2019-06-14T10:43:00Z"/>
                <w:rFonts w:ascii="Arial" w:hAnsi="Arial" w:cs="Arial"/>
                <w:color w:val="3D3D3D"/>
                <w:sz w:val="20"/>
                <w:szCs w:val="20"/>
              </w:rPr>
            </w:pPr>
            <w:ins w:id="1086"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"https://www.iso20022.org/sites/default/files/documents/messages/camt/schemas/camt.035.001.05.zip" </w:instrText>
              </w:r>
              <w:r>
                <w:rPr>
                  <w:rFonts w:ascii="Arial" w:hAnsi="Arial" w:cs="Arial"/>
                  <w:color w:val="3D3D3D"/>
                  <w:sz w:val="20"/>
                  <w:szCs w:val="20"/>
                </w:rPr>
                <w:fldChar w:fldCharType="separate"/>
              </w:r>
              <w:r>
                <w:rPr>
                  <w:rStyle w:val="Hyperlink"/>
                  <w:rFonts w:ascii="Arial" w:hAnsi="Arial" w:cs="Arial"/>
                  <w:color w:val="5E7EA2"/>
                  <w:sz w:val="20"/>
                </w:rPr>
                <w:t>camt.035.001.05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87" w:author="Raajesh Rajamani" w:date="2019-06-14T10:43:00Z"/>
                <w:rFonts w:ascii="Arial" w:hAnsi="Arial" w:cs="Arial"/>
                <w:color w:val="3D3D3D"/>
                <w:sz w:val="20"/>
                <w:szCs w:val="20"/>
              </w:rPr>
            </w:pPr>
          </w:p>
        </w:tc>
      </w:tr>
      <w:tr w:rsidR="00BC787E" w:rsidTr="00DD405B">
        <w:trPr>
          <w:ins w:id="1088"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89" w:author="Raajesh Rajamani" w:date="2019-06-14T10:43:00Z"/>
                <w:rFonts w:ascii="Arial" w:hAnsi="Arial" w:cs="Arial"/>
                <w:color w:val="3D3D3D"/>
                <w:sz w:val="20"/>
                <w:szCs w:val="20"/>
              </w:rPr>
            </w:pPr>
            <w:ins w:id="1090" w:author="Raajesh Rajamani" w:date="2019-06-14T10:43:00Z">
              <w:r>
                <w:rPr>
                  <w:rFonts w:ascii="Arial" w:hAnsi="Arial" w:cs="Arial"/>
                  <w:color w:val="3D3D3D"/>
                  <w:sz w:val="20"/>
                  <w:szCs w:val="20"/>
                </w:rPr>
                <w:t>DebitAuthorisationResponseV05</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091" w:author="Raajesh Rajamani" w:date="2019-06-14T10:43:00Z"/>
                <w:rFonts w:ascii="Arial" w:hAnsi="Arial" w:cs="Arial"/>
                <w:color w:val="3D3D3D"/>
                <w:sz w:val="20"/>
                <w:szCs w:val="20"/>
              </w:rPr>
            </w:pPr>
            <w:ins w:id="1092"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"https://www.iso20022.org/sites/default/files/documents/messages/camt/schemas/camt.036.001.05.zip" </w:instrText>
              </w:r>
              <w:r>
                <w:rPr>
                  <w:rFonts w:ascii="Arial" w:hAnsi="Arial" w:cs="Arial"/>
                  <w:color w:val="3D3D3D"/>
                  <w:sz w:val="20"/>
                  <w:szCs w:val="20"/>
                </w:rPr>
                <w:fldChar w:fldCharType="separate"/>
              </w:r>
              <w:r>
                <w:rPr>
                  <w:rStyle w:val="Hyperlink"/>
                  <w:rFonts w:ascii="Arial" w:hAnsi="Arial" w:cs="Arial"/>
                  <w:color w:val="5E7EA2"/>
                  <w:sz w:val="20"/>
                </w:rPr>
                <w:t>camt.036.001.05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93" w:author="Raajesh Rajamani" w:date="2019-06-14T10:43:00Z"/>
                <w:rFonts w:ascii="Arial" w:hAnsi="Arial" w:cs="Arial"/>
                <w:color w:val="3D3D3D"/>
                <w:sz w:val="20"/>
                <w:szCs w:val="20"/>
              </w:rPr>
            </w:pPr>
          </w:p>
        </w:tc>
      </w:tr>
      <w:tr w:rsidR="00BC787E" w:rsidTr="00DD405B">
        <w:trPr>
          <w:ins w:id="1094"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95" w:author="Raajesh Rajamani" w:date="2019-06-14T10:43:00Z"/>
                <w:rFonts w:ascii="Arial" w:hAnsi="Arial" w:cs="Arial"/>
                <w:color w:val="3D3D3D"/>
                <w:sz w:val="20"/>
                <w:szCs w:val="20"/>
              </w:rPr>
            </w:pPr>
            <w:ins w:id="1096" w:author="Raajesh Rajamani" w:date="2019-06-14T10:43:00Z">
              <w:r>
                <w:rPr>
                  <w:rFonts w:ascii="Arial" w:hAnsi="Arial" w:cs="Arial"/>
                  <w:color w:val="3D3D3D"/>
                  <w:sz w:val="20"/>
                  <w:szCs w:val="20"/>
                </w:rPr>
                <w:t>DebitAuthorisationRequestV07</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097" w:author="Raajesh Rajamani" w:date="2019-06-14T10:43:00Z"/>
                <w:rFonts w:ascii="Arial" w:hAnsi="Arial" w:cs="Arial"/>
                <w:color w:val="3D3D3D"/>
                <w:sz w:val="20"/>
                <w:szCs w:val="20"/>
              </w:rPr>
            </w:pPr>
            <w:ins w:id="1098"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"https://www.iso20022.org/sites/default/files/documents/messages/camt/schemas/camt.037.001.07.zip" </w:instrText>
              </w:r>
              <w:r>
                <w:rPr>
                  <w:rFonts w:ascii="Arial" w:hAnsi="Arial" w:cs="Arial"/>
                  <w:color w:val="3D3D3D"/>
                  <w:sz w:val="20"/>
                  <w:szCs w:val="20"/>
                </w:rPr>
                <w:fldChar w:fldCharType="separate"/>
              </w:r>
              <w:r>
                <w:rPr>
                  <w:rStyle w:val="Hyperlink"/>
                  <w:rFonts w:ascii="Arial" w:hAnsi="Arial" w:cs="Arial"/>
                  <w:color w:val="5E7EA2"/>
                  <w:sz w:val="20"/>
                </w:rPr>
                <w:t>camt.037.001.07</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099" w:author="Raajesh Rajamani" w:date="2019-06-14T10:43:00Z"/>
                <w:rFonts w:ascii="Arial" w:hAnsi="Arial" w:cs="Arial"/>
                <w:color w:val="3D3D3D"/>
                <w:sz w:val="20"/>
                <w:szCs w:val="20"/>
              </w:rPr>
            </w:pPr>
          </w:p>
        </w:tc>
      </w:tr>
      <w:tr w:rsidR="00BC787E" w:rsidTr="00DD405B">
        <w:trPr>
          <w:ins w:id="1100"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01" w:author="Raajesh Rajamani" w:date="2019-06-14T10:43:00Z"/>
                <w:rFonts w:ascii="Arial" w:hAnsi="Arial" w:cs="Arial"/>
                <w:color w:val="3D3D3D"/>
                <w:sz w:val="20"/>
                <w:szCs w:val="20"/>
              </w:rPr>
            </w:pPr>
            <w:ins w:id="1102" w:author="Raajesh Rajamani" w:date="2019-06-14T10:43:00Z">
              <w:r>
                <w:rPr>
                  <w:rFonts w:ascii="Arial" w:hAnsi="Arial" w:cs="Arial"/>
                  <w:color w:val="3D3D3D"/>
                  <w:sz w:val="20"/>
                  <w:szCs w:val="20"/>
                </w:rPr>
                <w:t>CaseStatusReportRequestV04</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03" w:author="Raajesh Rajamani" w:date="2019-06-14T10:43:00Z"/>
                <w:rFonts w:ascii="Arial" w:hAnsi="Arial" w:cs="Arial"/>
                <w:color w:val="3D3D3D"/>
                <w:sz w:val="20"/>
                <w:szCs w:val="20"/>
              </w:rPr>
            </w:pPr>
            <w:ins w:id="1104"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"https://www.iso20022.org/documents/messages/camt/schemas/camt.038.001.04.zip" </w:instrText>
              </w:r>
              <w:r>
                <w:rPr>
                  <w:rFonts w:ascii="Arial" w:hAnsi="Arial" w:cs="Arial"/>
                  <w:color w:val="3D3D3D"/>
                  <w:sz w:val="20"/>
                  <w:szCs w:val="20"/>
                </w:rPr>
                <w:fldChar w:fldCharType="separate"/>
              </w:r>
              <w:r>
                <w:rPr>
                  <w:rStyle w:val="Hyperlink"/>
                  <w:rFonts w:ascii="Arial" w:hAnsi="Arial" w:cs="Arial"/>
                  <w:color w:val="5E7EA2"/>
                  <w:sz w:val="20"/>
                </w:rPr>
                <w:t>camt.038.001.04</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105" w:author="Raajesh Rajamani" w:date="2019-06-14T10:43:00Z"/>
                <w:rFonts w:ascii="Arial" w:hAnsi="Arial" w:cs="Arial"/>
                <w:color w:val="3D3D3D"/>
                <w:sz w:val="20"/>
                <w:szCs w:val="20"/>
              </w:rPr>
            </w:pPr>
          </w:p>
        </w:tc>
      </w:tr>
      <w:tr w:rsidR="00BC787E" w:rsidTr="00DD405B">
        <w:trPr>
          <w:ins w:id="1106"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107" w:author="Raajesh Rajamani" w:date="2019-06-14T10:43:00Z"/>
                <w:rFonts w:ascii="Arial" w:hAnsi="Arial" w:cs="Arial"/>
                <w:color w:val="3D3D3D"/>
                <w:sz w:val="20"/>
                <w:szCs w:val="20"/>
              </w:rPr>
            </w:pPr>
            <w:ins w:id="1108" w:author="Raajesh Rajamani" w:date="2019-06-14T10:43:00Z">
              <w:r>
                <w:rPr>
                  <w:rFonts w:ascii="Arial" w:hAnsi="Arial" w:cs="Arial"/>
                  <w:color w:val="3D3D3D"/>
                  <w:sz w:val="20"/>
                  <w:szCs w:val="20"/>
                </w:rPr>
                <w:t>CaseStatusReportV05</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109" w:author="Raajesh Rajamani" w:date="2019-06-14T10:43:00Z"/>
                <w:rFonts w:ascii="Arial" w:hAnsi="Arial" w:cs="Arial"/>
                <w:color w:val="3D3D3D"/>
                <w:sz w:val="20"/>
                <w:szCs w:val="20"/>
              </w:rPr>
            </w:pPr>
            <w:ins w:id="1110"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"https://www.iso20022.org/documents/messages/camt/schemas/camt.039.001.05.zip" </w:instrText>
              </w:r>
              <w:r>
                <w:rPr>
                  <w:rFonts w:ascii="Arial" w:hAnsi="Arial" w:cs="Arial"/>
                  <w:color w:val="3D3D3D"/>
                  <w:sz w:val="20"/>
                  <w:szCs w:val="20"/>
                </w:rPr>
                <w:fldChar w:fldCharType="separate"/>
              </w:r>
              <w:r>
                <w:rPr>
                  <w:rStyle w:val="Hyperlink"/>
                  <w:rFonts w:ascii="Arial" w:hAnsi="Arial" w:cs="Arial"/>
                  <w:color w:val="5E7EA2"/>
                  <w:sz w:val="20"/>
                </w:rPr>
                <w:t>camt.039.001.05</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111" w:author="Raajesh Rajamani" w:date="2019-06-14T10:43:00Z"/>
                <w:rFonts w:ascii="Arial" w:hAnsi="Arial" w:cs="Arial"/>
                <w:color w:val="3D3D3D"/>
                <w:sz w:val="20"/>
                <w:szCs w:val="20"/>
              </w:rPr>
            </w:pPr>
          </w:p>
        </w:tc>
      </w:tr>
      <w:tr w:rsidR="00BC787E" w:rsidTr="00DD405B">
        <w:trPr>
          <w:ins w:id="1112"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13" w:author="Raajesh Rajamani" w:date="2019-06-14T10:43:00Z"/>
                <w:rFonts w:ascii="Arial" w:hAnsi="Arial" w:cs="Arial"/>
                <w:color w:val="3D3D3D"/>
                <w:sz w:val="20"/>
                <w:szCs w:val="20"/>
              </w:rPr>
            </w:pPr>
            <w:ins w:id="1114" w:author="Raajesh Rajamani" w:date="2019-06-14T10:43:00Z">
              <w:r>
                <w:rPr>
                  <w:rFonts w:ascii="Arial" w:hAnsi="Arial" w:cs="Arial"/>
                  <w:color w:val="3D3D3D"/>
                  <w:sz w:val="20"/>
                  <w:szCs w:val="20"/>
                </w:rPr>
                <w:t>CustomerPaymentCancellationRequestV08</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15" w:author="Raajesh Rajamani" w:date="2019-06-14T10:43:00Z"/>
                <w:rFonts w:ascii="Arial" w:hAnsi="Arial" w:cs="Arial"/>
                <w:color w:val="3D3D3D"/>
                <w:sz w:val="20"/>
                <w:szCs w:val="20"/>
              </w:rPr>
            </w:pPr>
            <w:ins w:id="1116"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"https://www.iso20022.org/sites/default/files/documents/messages/camt/schemas/camt.055.001.08.zip" \t "_parent" </w:instrText>
              </w:r>
              <w:r>
                <w:rPr>
                  <w:rFonts w:ascii="Arial" w:hAnsi="Arial" w:cs="Arial"/>
                  <w:color w:val="3D3D3D"/>
                  <w:sz w:val="20"/>
                  <w:szCs w:val="20"/>
                </w:rPr>
                <w:fldChar w:fldCharType="separate"/>
              </w:r>
              <w:r>
                <w:rPr>
                  <w:rStyle w:val="Hyperlink"/>
                  <w:rFonts w:ascii="Arial" w:hAnsi="Arial" w:cs="Arial"/>
                  <w:color w:val="5E7EA2"/>
                  <w:sz w:val="20"/>
                </w:rPr>
                <w:t>camt.055.001.08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117" w:author="Raajesh Rajamani" w:date="2019-06-14T10:43:00Z"/>
                <w:rFonts w:ascii="Arial" w:hAnsi="Arial" w:cs="Arial"/>
                <w:color w:val="3D3D3D"/>
                <w:sz w:val="20"/>
                <w:szCs w:val="20"/>
              </w:rPr>
            </w:pPr>
          </w:p>
        </w:tc>
      </w:tr>
      <w:tr w:rsidR="00BC787E" w:rsidTr="00DD405B">
        <w:trPr>
          <w:ins w:id="1118"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119" w:author="Raajesh Rajamani" w:date="2019-06-14T10:43:00Z"/>
                <w:rFonts w:ascii="Arial" w:hAnsi="Arial" w:cs="Arial"/>
                <w:color w:val="3D3D3D"/>
                <w:sz w:val="20"/>
                <w:szCs w:val="20"/>
              </w:rPr>
            </w:pPr>
            <w:ins w:id="1120" w:author="Raajesh Rajamani" w:date="2019-06-14T10:43:00Z">
              <w:r>
                <w:rPr>
                  <w:rFonts w:ascii="Arial" w:hAnsi="Arial" w:cs="Arial"/>
                  <w:color w:val="3D3D3D"/>
                  <w:sz w:val="20"/>
                  <w:szCs w:val="20"/>
                </w:rPr>
                <w:t>FIToFIPaymentCancellationRequestV08</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121" w:author="Raajesh Rajamani" w:date="2019-06-14T10:43:00Z"/>
                <w:rFonts w:ascii="Arial" w:hAnsi="Arial" w:cs="Arial"/>
                <w:color w:val="3D3D3D"/>
                <w:sz w:val="20"/>
                <w:szCs w:val="20"/>
              </w:rPr>
            </w:pPr>
            <w:ins w:id="1122"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"https://www.iso20022.org/sites/default/files/documents/messages/camt/schemas/camt.056.001.08.zip" \t "_parent" </w:instrText>
              </w:r>
              <w:r>
                <w:rPr>
                  <w:rFonts w:ascii="Arial" w:hAnsi="Arial" w:cs="Arial"/>
                  <w:color w:val="3D3D3D"/>
                  <w:sz w:val="20"/>
                  <w:szCs w:val="20"/>
                </w:rPr>
                <w:fldChar w:fldCharType="separate"/>
              </w:r>
              <w:r>
                <w:rPr>
                  <w:rStyle w:val="Hyperlink"/>
                  <w:rFonts w:ascii="Arial" w:hAnsi="Arial" w:cs="Arial"/>
                  <w:color w:val="5E7EA2"/>
                  <w:sz w:val="20"/>
                </w:rPr>
                <w:t>camt.056.001.08</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123" w:author="Raajesh Rajamani" w:date="2019-06-14T10:43:00Z"/>
                <w:rFonts w:ascii="Arial" w:hAnsi="Arial" w:cs="Arial"/>
                <w:color w:val="3D3D3D"/>
                <w:sz w:val="20"/>
                <w:szCs w:val="20"/>
              </w:rPr>
            </w:pPr>
          </w:p>
        </w:tc>
      </w:tr>
      <w:tr w:rsidR="00BC787E" w:rsidTr="00DD405B">
        <w:trPr>
          <w:ins w:id="1124"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25" w:author="Raajesh Rajamani" w:date="2019-06-14T10:43:00Z"/>
                <w:rFonts w:ascii="Arial" w:hAnsi="Arial" w:cs="Arial"/>
                <w:color w:val="3D3D3D"/>
                <w:sz w:val="20"/>
                <w:szCs w:val="20"/>
              </w:rPr>
            </w:pPr>
            <w:ins w:id="1126" w:author="Raajesh Rajamani" w:date="2019-06-14T10:43:00Z">
              <w:r>
                <w:rPr>
                  <w:rFonts w:ascii="Arial" w:hAnsi="Arial" w:cs="Arial"/>
                  <w:color w:val="3D3D3D"/>
                  <w:sz w:val="20"/>
                  <w:szCs w:val="20"/>
                </w:rPr>
                <w:t>RequestToModifyPaymentV06</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27" w:author="Raajesh Rajamani" w:date="2019-06-14T10:43:00Z"/>
                <w:rFonts w:ascii="Arial" w:hAnsi="Arial" w:cs="Arial"/>
                <w:color w:val="3D3D3D"/>
                <w:sz w:val="20"/>
                <w:szCs w:val="20"/>
              </w:rPr>
            </w:pPr>
            <w:ins w:id="1128"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"https://www.iso20022.org/sites/default/files/documents/messages/camt/schemas/camt.087.001.06.zip" \t "_parent" </w:instrText>
              </w:r>
              <w:r>
                <w:rPr>
                  <w:rFonts w:ascii="Arial" w:hAnsi="Arial" w:cs="Arial"/>
                  <w:color w:val="3D3D3D"/>
                  <w:sz w:val="20"/>
                  <w:szCs w:val="20"/>
                </w:rPr>
                <w:fldChar w:fldCharType="separate"/>
              </w:r>
              <w:r>
                <w:rPr>
                  <w:rStyle w:val="Hyperlink"/>
                  <w:rFonts w:ascii="Arial" w:hAnsi="Arial" w:cs="Arial"/>
                  <w:color w:val="5E7EA2"/>
                  <w:sz w:val="20"/>
                </w:rPr>
                <w:t>camt.087.001.06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129" w:author="Raajesh Rajamani" w:date="2019-06-14T10:43:00Z"/>
                <w:rFonts w:ascii="Arial" w:hAnsi="Arial" w:cs="Arial"/>
                <w:color w:val="3D3D3D"/>
                <w:sz w:val="20"/>
                <w:szCs w:val="20"/>
              </w:rPr>
            </w:pPr>
          </w:p>
        </w:tc>
      </w:tr>
    </w:tbl>
    <w:p w:rsidR="00BC787E" w:rsidRDefault="00BC787E" w:rsidP="00BC787E">
      <w:pPr>
        <w:spacing w:after="0" w:line="240" w:lineRule="auto"/>
        <w:rPr>
          <w:ins w:id="1130" w:author="Raajesh Rajamani" w:date="2019-06-14T10:43:00Z"/>
          <w:rFonts w:ascii="Arial" w:hAnsi="Arial" w:cs="Arial"/>
          <w:b/>
          <w:bCs/>
          <w:color w:val="0078C5"/>
          <w:sz w:val="20"/>
          <w:szCs w:val="20"/>
        </w:rPr>
      </w:pPr>
    </w:p>
    <w:p w:rsidR="00BC787E" w:rsidRDefault="00BC787E" w:rsidP="00BC787E">
      <w:pPr>
        <w:spacing w:after="0" w:line="240" w:lineRule="auto"/>
        <w:rPr>
          <w:ins w:id="1131" w:author="Raajesh Rajamani" w:date="2019-06-14T10:43:00Z"/>
          <w:rFonts w:ascii="Arial" w:hAnsi="Arial" w:cs="Arial"/>
          <w:b/>
          <w:bCs/>
          <w:color w:val="0078C5"/>
          <w:sz w:val="20"/>
          <w:szCs w:val="20"/>
        </w:rPr>
      </w:pPr>
    </w:p>
    <w:p w:rsidR="00BC787E" w:rsidRDefault="00BC787E" w:rsidP="00BC787E">
      <w:pPr>
        <w:spacing w:after="0" w:line="240" w:lineRule="auto"/>
        <w:rPr>
          <w:ins w:id="1132" w:author="Raajesh Rajamani" w:date="2019-06-14T10:43:00Z"/>
          <w:rFonts w:ascii="Arial" w:hAnsi="Arial" w:cs="Arial"/>
          <w:b/>
          <w:bCs/>
          <w:color w:val="0078C5"/>
          <w:sz w:val="20"/>
          <w:szCs w:val="20"/>
        </w:rPr>
      </w:pPr>
    </w:p>
    <w:p w:rsidR="00BC787E" w:rsidRDefault="00BC787E" w:rsidP="00BC787E">
      <w:pPr>
        <w:spacing w:after="0" w:line="240" w:lineRule="auto"/>
        <w:rPr>
          <w:ins w:id="1133" w:author="Raajesh Rajamani" w:date="2019-06-14T10:43:00Z"/>
          <w:rFonts w:ascii="Arial" w:hAnsi="Arial" w:cs="Arial"/>
          <w:b/>
          <w:bCs/>
          <w:color w:val="0078C5"/>
          <w:sz w:val="20"/>
          <w:szCs w:val="20"/>
        </w:rPr>
      </w:pPr>
    </w:p>
    <w:p w:rsidR="00BC787E" w:rsidRDefault="00BC787E" w:rsidP="00BC787E">
      <w:pPr>
        <w:spacing w:after="0" w:line="240" w:lineRule="auto"/>
        <w:rPr>
          <w:ins w:id="1134" w:author="Raajesh Rajamani" w:date="2019-06-14T10:43:00Z"/>
          <w:rFonts w:ascii="Arial" w:hAnsi="Arial" w:cs="Arial"/>
          <w:b/>
          <w:bCs/>
          <w:color w:val="0078C5"/>
          <w:sz w:val="20"/>
          <w:szCs w:val="20"/>
        </w:rPr>
      </w:pPr>
    </w:p>
    <w:p w:rsidR="00BC787E" w:rsidRDefault="00BC787E" w:rsidP="00BC787E">
      <w:pPr>
        <w:spacing w:after="0" w:line="240" w:lineRule="auto"/>
        <w:rPr>
          <w:ins w:id="1135" w:author="Raajesh Rajamani" w:date="2019-06-14T10:43:00Z"/>
          <w:rFonts w:ascii="Arial" w:hAnsi="Arial" w:cs="Arial"/>
          <w:b/>
          <w:bCs/>
          <w:color w:val="0078C5"/>
          <w:sz w:val="20"/>
          <w:szCs w:val="20"/>
        </w:rPr>
      </w:pPr>
    </w:p>
    <w:p w:rsidR="00BC787E" w:rsidRDefault="00BC787E" w:rsidP="00BC787E">
      <w:pPr>
        <w:spacing w:after="0" w:line="240" w:lineRule="auto"/>
        <w:rPr>
          <w:ins w:id="1136" w:author="Raajesh Rajamani" w:date="2019-06-14T10:43:00Z"/>
          <w:rFonts w:ascii="Arial" w:hAnsi="Arial" w:cs="Arial"/>
          <w:b/>
          <w:bCs/>
          <w:color w:val="0078C5"/>
          <w:sz w:val="20"/>
          <w:szCs w:val="20"/>
        </w:rPr>
      </w:pPr>
      <w:ins w:id="1137" w:author="Raajesh Rajamani" w:date="2019-06-14T10:43:00Z">
        <w:r>
          <w:rPr>
            <w:rFonts w:ascii="Arial" w:hAnsi="Arial" w:cs="Arial"/>
            <w:b/>
            <w:bCs/>
            <w:color w:val="0078C5"/>
            <w:sz w:val="20"/>
            <w:szCs w:val="20"/>
          </w:rPr>
          <w:t>Notification to Receive- camt</w:t>
        </w:r>
      </w:ins>
    </w:p>
    <w:p w:rsidR="00BC787E" w:rsidRDefault="00BC787E" w:rsidP="00BC787E">
      <w:pPr>
        <w:spacing w:after="0" w:line="240" w:lineRule="auto"/>
        <w:rPr>
          <w:ins w:id="1138" w:author="Raajesh Rajamani" w:date="2019-06-14T10:43:00Z"/>
          <w:rFonts w:ascii="Arial" w:hAnsi="Arial" w:cs="Arial"/>
          <w:b/>
          <w:bCs/>
          <w:color w:val="0078C5"/>
          <w:sz w:val="20"/>
          <w:szCs w:val="20"/>
        </w:rPr>
      </w:pPr>
    </w:p>
    <w:tbl>
      <w:tblPr>
        <w:tblW w:w="3600" w:type="pct"/>
        <w:tblCellMar>
          <w:top w:w="15" w:type="dxa"/>
          <w:left w:w="15" w:type="dxa"/>
          <w:bottom w:w="15" w:type="dxa"/>
          <w:right w:w="15" w:type="dxa"/>
        </w:tblCellMar>
        <w:tblLook w:val="04A0" w:firstRow="1" w:lastRow="0" w:firstColumn="1" w:lastColumn="0" w:noHBand="0" w:noVBand="1"/>
      </w:tblPr>
      <w:tblGrid>
        <w:gridCol w:w="4153"/>
        <w:gridCol w:w="1658"/>
        <w:gridCol w:w="917"/>
      </w:tblGrid>
      <w:tr w:rsidR="00BC787E" w:rsidTr="00DD405B">
        <w:trPr>
          <w:ins w:id="1139"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1140" w:author="Raajesh Rajamani" w:date="2019-06-14T10:43:00Z"/>
                <w:rFonts w:ascii="Arial" w:hAnsi="Arial" w:cs="Arial"/>
                <w:b/>
                <w:bCs/>
                <w:color w:val="3D3D3D"/>
                <w:sz w:val="20"/>
                <w:szCs w:val="20"/>
              </w:rPr>
            </w:pPr>
            <w:ins w:id="1141" w:author="Raajesh Rajamani" w:date="2019-06-14T10:43:00Z">
              <w:r>
                <w:rPr>
                  <w:rFonts w:ascii="Arial" w:hAnsi="Arial" w:cs="Arial"/>
                  <w:b/>
                  <w:bCs/>
                  <w:color w:val="3D3D3D"/>
                  <w:sz w:val="20"/>
                  <w:szCs w:val="20"/>
                </w:rPr>
                <w:t>Message Name</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1142" w:author="Raajesh Rajamani" w:date="2019-06-14T10:43:00Z"/>
                <w:rFonts w:ascii="Arial" w:hAnsi="Arial" w:cs="Arial"/>
                <w:b/>
                <w:bCs/>
                <w:color w:val="3D3D3D"/>
                <w:sz w:val="20"/>
                <w:szCs w:val="20"/>
              </w:rPr>
            </w:pPr>
            <w:ins w:id="1143" w:author="Raajesh Rajamani" w:date="2019-06-14T10:43:00Z">
              <w:r>
                <w:rPr>
                  <w:rFonts w:ascii="Arial" w:hAnsi="Arial" w:cs="Arial"/>
                  <w:b/>
                  <w:bCs/>
                  <w:color w:val="3D3D3D"/>
                  <w:sz w:val="20"/>
                  <w:szCs w:val="20"/>
                </w:rPr>
                <w:t>Msg ID (Schema)</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vAlign w:val="center"/>
            <w:hideMark/>
          </w:tcPr>
          <w:p w:rsidR="00BC787E" w:rsidRDefault="00BC787E" w:rsidP="00DD405B">
            <w:pPr>
              <w:rPr>
                <w:ins w:id="1144" w:author="Raajesh Rajamani" w:date="2019-06-14T10:43:00Z"/>
                <w:rFonts w:ascii="Arial" w:hAnsi="Arial" w:cs="Arial"/>
                <w:b/>
                <w:bCs/>
                <w:color w:val="3D3D3D"/>
                <w:sz w:val="20"/>
                <w:szCs w:val="20"/>
              </w:rPr>
            </w:pPr>
            <w:ins w:id="1145" w:author="Raajesh Rajamani" w:date="2019-06-14T10:43:00Z">
              <w:r>
                <w:rPr>
                  <w:rFonts w:ascii="Arial" w:hAnsi="Arial" w:cs="Arial"/>
                  <w:b/>
                  <w:bCs/>
                  <w:color w:val="3D3D3D"/>
                  <w:sz w:val="20"/>
                  <w:szCs w:val="20"/>
                </w:rPr>
                <w:t>Msg Def Report</w:t>
              </w:r>
            </w:ins>
          </w:p>
        </w:tc>
      </w:tr>
      <w:tr w:rsidR="00BC787E" w:rsidTr="00DD405B">
        <w:trPr>
          <w:ins w:id="1146"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47" w:author="Raajesh Rajamani" w:date="2019-06-14T10:43:00Z"/>
                <w:rFonts w:ascii="Arial" w:hAnsi="Arial" w:cs="Arial"/>
                <w:color w:val="3D3D3D"/>
                <w:sz w:val="20"/>
                <w:szCs w:val="20"/>
              </w:rPr>
            </w:pPr>
            <w:ins w:id="1148" w:author="Raajesh Rajamani" w:date="2019-06-14T10:43:00Z">
              <w:r>
                <w:rPr>
                  <w:rFonts w:ascii="Arial" w:hAnsi="Arial" w:cs="Arial"/>
                  <w:color w:val="3D3D3D"/>
                  <w:sz w:val="20"/>
                  <w:szCs w:val="20"/>
                </w:rPr>
                <w:t>NotificationToReceiveV06</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49" w:author="Raajesh Rajamani" w:date="2019-06-14T10:43:00Z"/>
                <w:rFonts w:ascii="Arial" w:hAnsi="Arial" w:cs="Arial"/>
                <w:color w:val="3D3D3D"/>
                <w:sz w:val="20"/>
                <w:szCs w:val="20"/>
              </w:rPr>
            </w:pPr>
            <w:ins w:id="1150"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"https://www.iso20022.org/documents/messages/camt/schemas/camt.057.001.06.zip" \t "_parent" </w:instrText>
              </w:r>
              <w:r>
                <w:rPr>
                  <w:rFonts w:ascii="Arial" w:hAnsi="Arial" w:cs="Arial"/>
                  <w:color w:val="3D3D3D"/>
                  <w:sz w:val="20"/>
                  <w:szCs w:val="20"/>
                </w:rPr>
                <w:fldChar w:fldCharType="separate"/>
              </w:r>
              <w:r>
                <w:rPr>
                  <w:rStyle w:val="Hyperlink"/>
                  <w:rFonts w:ascii="Arial" w:hAnsi="Arial" w:cs="Arial"/>
                  <w:color w:val="5E7EA2"/>
                  <w:sz w:val="20"/>
                </w:rPr>
                <w:t>camt.057.001.06</w:t>
              </w:r>
              <w:r>
                <w:rPr>
                  <w:rFonts w:ascii="Arial" w:hAnsi="Arial" w:cs="Arial"/>
                  <w:color w:val="3D3D3D"/>
                  <w:sz w:val="20"/>
                  <w:szCs w:val="20"/>
                </w:rPr>
                <w:fldChar w:fldCharType="end"/>
              </w:r>
            </w:ins>
          </w:p>
        </w:tc>
        <w:tc>
          <w:tcPr>
            <w:tcW w:w="0" w:type="auto"/>
            <w:vMerge w:val="restart"/>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51" w:author="Raajesh Rajamani" w:date="2019-06-14T10:43:00Z"/>
                <w:rFonts w:ascii="Arial" w:hAnsi="Arial" w:cs="Arial"/>
                <w:color w:val="3D3D3D"/>
                <w:sz w:val="20"/>
                <w:szCs w:val="20"/>
              </w:rPr>
            </w:pPr>
            <w:ins w:id="1152"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"https://www.iso20022.org/sites/default/files/documents/general/ISO20022_MDR_NotificationToReceive_2018_2019.zip" \o "ISO 20022 MDRs for Notification to Receive (2016)" \t "_parent" </w:instrText>
              </w:r>
              <w:r>
                <w:rPr>
                  <w:rFonts w:ascii="Arial" w:hAnsi="Arial" w:cs="Arial"/>
                  <w:color w:val="3D3D3D"/>
                  <w:sz w:val="20"/>
                  <w:szCs w:val="20"/>
                </w:rPr>
                <w:fldChar w:fldCharType="separate"/>
              </w:r>
              <w:r>
                <w:rPr>
                  <w:rStyle w:val="Hyperlink"/>
                  <w:rFonts w:ascii="Arial" w:hAnsi="Arial" w:cs="Arial"/>
                  <w:color w:val="5E7EA2"/>
                  <w:sz w:val="20"/>
                </w:rPr>
                <w:t>MDR</w:t>
              </w:r>
              <w:r>
                <w:rPr>
                  <w:rFonts w:ascii="Arial" w:hAnsi="Arial" w:cs="Arial"/>
                  <w:color w:val="3D3D3D"/>
                  <w:sz w:val="20"/>
                  <w:szCs w:val="20"/>
                </w:rPr>
                <w:fldChar w:fldCharType="end"/>
              </w:r>
            </w:ins>
          </w:p>
        </w:tc>
      </w:tr>
      <w:tr w:rsidR="00BC787E" w:rsidTr="00DD405B">
        <w:trPr>
          <w:ins w:id="1153"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154" w:author="Raajesh Rajamani" w:date="2019-06-14T10:43:00Z"/>
                <w:rFonts w:ascii="Arial" w:hAnsi="Arial" w:cs="Arial"/>
                <w:color w:val="3D3D3D"/>
                <w:sz w:val="20"/>
                <w:szCs w:val="20"/>
              </w:rPr>
            </w:pPr>
            <w:ins w:id="1155" w:author="Raajesh Rajamani" w:date="2019-06-14T10:43:00Z">
              <w:r>
                <w:rPr>
                  <w:rFonts w:ascii="Arial" w:hAnsi="Arial" w:cs="Arial"/>
                  <w:color w:val="3D3D3D"/>
                  <w:sz w:val="20"/>
                  <w:szCs w:val="20"/>
                </w:rPr>
                <w:t>NotificationToReceiveCancellationAdviceV06</w:t>
              </w:r>
            </w:ins>
          </w:p>
        </w:tc>
        <w:tc>
          <w:tcPr>
            <w:tcW w:w="0" w:type="auto"/>
            <w:tcBorders>
              <w:top w:val="single" w:sz="6" w:space="0" w:color="6594BD"/>
              <w:left w:val="single" w:sz="6" w:space="0" w:color="6594BD"/>
              <w:bottom w:val="single" w:sz="6" w:space="0" w:color="6594BD"/>
              <w:right w:val="single" w:sz="6" w:space="0" w:color="6594BD"/>
            </w:tcBorders>
            <w:shd w:val="clear" w:color="auto" w:fill="D8E4EE"/>
            <w:tcMar>
              <w:top w:w="45" w:type="dxa"/>
              <w:left w:w="75" w:type="dxa"/>
              <w:bottom w:w="45" w:type="dxa"/>
              <w:right w:w="75" w:type="dxa"/>
            </w:tcMar>
            <w:hideMark/>
          </w:tcPr>
          <w:p w:rsidR="00BC787E" w:rsidRDefault="00BC787E" w:rsidP="00DD405B">
            <w:pPr>
              <w:rPr>
                <w:ins w:id="1156" w:author="Raajesh Rajamani" w:date="2019-06-14T10:43:00Z"/>
                <w:rFonts w:ascii="Arial" w:hAnsi="Arial" w:cs="Arial"/>
                <w:color w:val="3D3D3D"/>
                <w:sz w:val="20"/>
                <w:szCs w:val="20"/>
              </w:rPr>
            </w:pPr>
            <w:ins w:id="1157"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"https://www.iso20022.org/documents/messages/camt/schemas/camt.058.001.06.zip" \t "_parent" </w:instrText>
              </w:r>
              <w:r>
                <w:rPr>
                  <w:rFonts w:ascii="Arial" w:hAnsi="Arial" w:cs="Arial"/>
                  <w:color w:val="3D3D3D"/>
                  <w:sz w:val="20"/>
                  <w:szCs w:val="20"/>
                </w:rPr>
                <w:fldChar w:fldCharType="separate"/>
              </w:r>
              <w:r>
                <w:rPr>
                  <w:rStyle w:val="Hyperlink"/>
                  <w:rFonts w:ascii="Arial" w:hAnsi="Arial" w:cs="Arial"/>
                  <w:color w:val="5E7EA2"/>
                  <w:sz w:val="20"/>
                </w:rPr>
                <w:t>camt.058.001.06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158" w:author="Raajesh Rajamani" w:date="2019-06-14T10:43:00Z"/>
                <w:rFonts w:ascii="Arial" w:hAnsi="Arial" w:cs="Arial"/>
                <w:color w:val="3D3D3D"/>
                <w:sz w:val="20"/>
                <w:szCs w:val="20"/>
              </w:rPr>
            </w:pPr>
          </w:p>
        </w:tc>
      </w:tr>
      <w:tr w:rsidR="00BC787E" w:rsidTr="00DD405B">
        <w:trPr>
          <w:ins w:id="1159" w:author="Raajesh Rajamani" w:date="2019-06-14T10:43:00Z"/>
        </w:trPr>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60" w:author="Raajesh Rajamani" w:date="2019-06-14T10:43:00Z"/>
                <w:rFonts w:ascii="Arial" w:hAnsi="Arial" w:cs="Arial"/>
                <w:color w:val="3D3D3D"/>
                <w:sz w:val="20"/>
                <w:szCs w:val="20"/>
              </w:rPr>
            </w:pPr>
            <w:ins w:id="1161" w:author="Raajesh Rajamani" w:date="2019-06-14T10:43:00Z">
              <w:r>
                <w:rPr>
                  <w:rFonts w:ascii="Arial" w:hAnsi="Arial" w:cs="Arial"/>
                  <w:color w:val="3D3D3D"/>
                  <w:sz w:val="20"/>
                  <w:szCs w:val="20"/>
                </w:rPr>
                <w:t>NotificationToReceiveStatusReportV06</w:t>
              </w:r>
            </w:ins>
          </w:p>
        </w:tc>
        <w:tc>
          <w:tcPr>
            <w:tcW w:w="0" w:type="auto"/>
            <w:tcBorders>
              <w:top w:val="single" w:sz="6" w:space="0" w:color="6594BD"/>
              <w:left w:val="single" w:sz="6" w:space="0" w:color="6594BD"/>
              <w:bottom w:val="single" w:sz="6" w:space="0" w:color="6594BD"/>
              <w:right w:val="single" w:sz="6" w:space="0" w:color="6594BD"/>
            </w:tcBorders>
            <w:shd w:val="clear" w:color="auto" w:fill="auto"/>
            <w:tcMar>
              <w:top w:w="45" w:type="dxa"/>
              <w:left w:w="75" w:type="dxa"/>
              <w:bottom w:w="45" w:type="dxa"/>
              <w:right w:w="75" w:type="dxa"/>
            </w:tcMar>
            <w:hideMark/>
          </w:tcPr>
          <w:p w:rsidR="00BC787E" w:rsidRDefault="00BC787E" w:rsidP="00DD405B">
            <w:pPr>
              <w:rPr>
                <w:ins w:id="1162" w:author="Raajesh Rajamani" w:date="2019-06-14T10:43:00Z"/>
                <w:rFonts w:ascii="Arial" w:hAnsi="Arial" w:cs="Arial"/>
                <w:color w:val="3D3D3D"/>
                <w:sz w:val="20"/>
                <w:szCs w:val="20"/>
              </w:rPr>
            </w:pPr>
            <w:ins w:id="1163" w:author="Raajesh Rajamani" w:date="2019-06-14T10:43:00Z">
              <w:r>
                <w:rPr>
                  <w:rFonts w:ascii="Arial" w:hAnsi="Arial" w:cs="Arial"/>
                  <w:color w:val="3D3D3D"/>
                  <w:sz w:val="20"/>
                  <w:szCs w:val="20"/>
                </w:rPr>
                <w:fldChar w:fldCharType="begin"/>
              </w:r>
              <w:r>
                <w:rPr>
                  <w:rFonts w:ascii="Arial" w:hAnsi="Arial" w:cs="Arial"/>
                  <w:color w:val="3D3D3D"/>
                  <w:sz w:val="20"/>
                  <w:szCs w:val="20"/>
                </w:rPr>
                <w:instrText xml:space="preserve"> HYPERLINK "https://www.iso20022.org/documents/messages/camt/schemas/camt.059.001.06.zip" \t "_parent" </w:instrText>
              </w:r>
              <w:r>
                <w:rPr>
                  <w:rFonts w:ascii="Arial" w:hAnsi="Arial" w:cs="Arial"/>
                  <w:color w:val="3D3D3D"/>
                  <w:sz w:val="20"/>
                  <w:szCs w:val="20"/>
                </w:rPr>
                <w:fldChar w:fldCharType="separate"/>
              </w:r>
              <w:r>
                <w:rPr>
                  <w:rStyle w:val="Hyperlink"/>
                  <w:rFonts w:ascii="Arial" w:hAnsi="Arial" w:cs="Arial"/>
                  <w:color w:val="5E7EA2"/>
                  <w:sz w:val="20"/>
                </w:rPr>
                <w:t>camt.059.001.06</w:t>
              </w:r>
              <w:r>
                <w:rPr>
                  <w:rFonts w:ascii="Arial" w:hAnsi="Arial" w:cs="Arial"/>
                  <w:color w:val="3D3D3D"/>
                  <w:sz w:val="20"/>
                  <w:szCs w:val="20"/>
                </w:rPr>
                <w:fldChar w:fldCharType="end"/>
              </w:r>
            </w:ins>
          </w:p>
        </w:tc>
        <w:tc>
          <w:tcPr>
            <w:tcW w:w="0" w:type="auto"/>
            <w:vMerge/>
            <w:tcBorders>
              <w:top w:val="single" w:sz="6" w:space="0" w:color="6594BD"/>
              <w:left w:val="single" w:sz="6" w:space="0" w:color="6594BD"/>
              <w:bottom w:val="single" w:sz="6" w:space="0" w:color="6594BD"/>
              <w:right w:val="single" w:sz="6" w:space="0" w:color="6594BD"/>
            </w:tcBorders>
            <w:shd w:val="clear" w:color="auto" w:fill="auto"/>
            <w:vAlign w:val="center"/>
            <w:hideMark/>
          </w:tcPr>
          <w:p w:rsidR="00BC787E" w:rsidRDefault="00BC787E" w:rsidP="00DD405B">
            <w:pPr>
              <w:rPr>
                <w:ins w:id="1164" w:author="Raajesh Rajamani" w:date="2019-06-14T10:43:00Z"/>
                <w:rFonts w:ascii="Arial" w:hAnsi="Arial" w:cs="Arial"/>
                <w:color w:val="3D3D3D"/>
                <w:sz w:val="20"/>
                <w:szCs w:val="20"/>
              </w:rPr>
            </w:pPr>
          </w:p>
        </w:tc>
      </w:tr>
    </w:tbl>
    <w:p w:rsidR="00BC787E" w:rsidRPr="00F41DBD" w:rsidRDefault="00BC787E" w:rsidP="00BC787E">
      <w:pPr>
        <w:spacing w:after="0" w:line="240" w:lineRule="auto"/>
        <w:rPr>
          <w:ins w:id="1165" w:author="Raajesh Rajamani" w:date="2019-06-14T10:43:00Z"/>
          <w:rFonts w:eastAsia="Times New Roman"/>
        </w:rPr>
      </w:pPr>
    </w:p>
    <w:p w:rsidR="00BC787E" w:rsidRDefault="00BC787E" w:rsidP="00BC787E">
      <w:pPr>
        <w:numPr>
          <w:ilvl w:val="0"/>
          <w:numId w:val="37"/>
        </w:numPr>
        <w:spacing w:after="0" w:line="240" w:lineRule="auto"/>
        <w:rPr>
          <w:ins w:id="1166" w:author="Raajesh Rajamani" w:date="2019-06-14T10:43:00Z"/>
          <w:rFonts w:eastAsia="Times New Roman"/>
        </w:rPr>
      </w:pPr>
      <w:ins w:id="1167" w:author="Raajesh Rajamani" w:date="2019-06-14T10:43:00Z">
        <w:r>
          <w:rPr>
            <w:rFonts w:eastAsia="Times New Roman"/>
          </w:rPr>
          <w:t>The Individual Banks/ Financial Institutions would have their own message template , which would be fed in to our tool , to recognize the tags present in that variant and to make the tool understand that particular variant is applicable only for that particular Bank.</w:t>
        </w:r>
      </w:ins>
    </w:p>
    <w:p w:rsidR="00BC787E" w:rsidRDefault="00BC787E" w:rsidP="00BC787E">
      <w:pPr>
        <w:numPr>
          <w:ilvl w:val="0"/>
          <w:numId w:val="37"/>
        </w:numPr>
        <w:spacing w:after="0" w:line="240" w:lineRule="auto"/>
        <w:rPr>
          <w:ins w:id="1168" w:author="Raajesh Rajamani" w:date="2019-06-14T10:43:00Z"/>
          <w:rFonts w:eastAsia="Times New Roman"/>
        </w:rPr>
      </w:pPr>
      <w:ins w:id="1169" w:author="Raajesh Rajamani" w:date="2019-06-14T10:43:00Z">
        <w:r>
          <w:rPr>
            <w:rFonts w:eastAsia="Times New Roman"/>
          </w:rPr>
          <w:t>The third part of the approach is to make sure the applicable tags from a particular message type( PAIN,PACS and camt) is appearing on the front end screen to prompt the end user to key in the required data.</w:t>
        </w:r>
      </w:ins>
    </w:p>
    <w:p w:rsidR="00BC787E" w:rsidRDefault="00BC787E" w:rsidP="00BC787E">
      <w:pPr>
        <w:numPr>
          <w:ilvl w:val="0"/>
          <w:numId w:val="37"/>
        </w:numPr>
        <w:spacing w:after="0" w:line="240" w:lineRule="auto"/>
        <w:rPr>
          <w:ins w:id="1170" w:author="Raajesh Rajamani" w:date="2019-06-14T10:43:00Z"/>
          <w:rFonts w:eastAsia="Times New Roman"/>
        </w:rPr>
      </w:pPr>
      <w:ins w:id="1171" w:author="Raajesh Rajamani" w:date="2019-06-14T10:43:00Z">
        <w:r>
          <w:rPr>
            <w:rFonts w:eastAsia="Times New Roman"/>
          </w:rPr>
          <w:t>Once the required data is keyed in , the tool will generate the required XML</w:t>
        </w:r>
      </w:ins>
    </w:p>
    <w:p w:rsidR="00BC787E" w:rsidRDefault="00BC787E" w:rsidP="00BC787E">
      <w:pPr>
        <w:numPr>
          <w:ilvl w:val="0"/>
          <w:numId w:val="37"/>
        </w:numPr>
        <w:spacing w:after="0" w:line="240" w:lineRule="auto"/>
        <w:rPr>
          <w:ins w:id="1172" w:author="Raajesh Rajamani" w:date="2019-06-14T10:43:00Z"/>
          <w:rFonts w:eastAsia="Times New Roman"/>
        </w:rPr>
      </w:pPr>
      <w:ins w:id="1173" w:author="Raajesh Rajamani" w:date="2019-06-14T10:43:00Z">
        <w:r>
          <w:rPr>
            <w:rFonts w:eastAsia="Times New Roman"/>
          </w:rPr>
          <w:t>The generated XML may also be  archived for future reference,</w:t>
        </w:r>
      </w:ins>
    </w:p>
    <w:p w:rsidR="0083569D" w:rsidRPr="00BC787E" w:rsidRDefault="0083569D" w:rsidP="004B1778">
      <w:pPr>
        <w:outlineLvl w:val="0"/>
        <w:rPr>
          <w:ins w:id="1174" w:author="Raajesh Rajamani" w:date="2019-05-28T16:11:00Z"/>
          <w:rPrChange w:id="1175" w:author="Raajesh Rajamani" w:date="2019-06-14T10:43:00Z">
            <w:rPr>
              <w:ins w:id="1176" w:author="Raajesh Rajamani" w:date="2019-05-28T16:11:00Z"/>
              <w:lang w:val="en-GB"/>
            </w:rPr>
          </w:rPrChange>
        </w:rPr>
      </w:pPr>
    </w:p>
    <w:p w:rsidR="00552C5D" w:rsidRPr="009C0A7E" w:rsidRDefault="00552C5D" w:rsidP="004B1778">
      <w:pPr>
        <w:outlineLvl w:val="0"/>
        <w:rPr>
          <w:lang w:val="en-GB"/>
        </w:rPr>
      </w:pPr>
    </w:p>
    <w:p w:rsidR="00F045CE" w:rsidRPr="00FF08A9" w:rsidRDefault="00FF08A9">
      <w:pPr>
        <w:pStyle w:val="ListParagraph"/>
        <w:ind w:left="0"/>
        <w:outlineLvl w:val="0"/>
        <w:rPr>
          <w:b/>
          <w:rPrChange w:id="1177" w:author="Raajesh Rajamani" w:date="2019-06-14T10:50:00Z">
            <w:rPr>
              <w:b/>
              <w:lang w:val="fr-FR"/>
            </w:rPr>
          </w:rPrChange>
        </w:rPr>
        <w:pPrChange w:id="1178" w:author="Raajesh Rajamani" w:date="2019-06-14T10:50:00Z">
          <w:pPr>
            <w:pStyle w:val="ListParagraph"/>
            <w:numPr>
              <w:numId w:val="32"/>
            </w:numPr>
            <w:ind w:hanging="360"/>
            <w:outlineLvl w:val="0"/>
          </w:pPr>
        </w:pPrChange>
      </w:pPr>
      <w:bookmarkStart w:id="1179" w:name="_Toc527449476"/>
      <w:bookmarkStart w:id="1180" w:name="_Toc527449477"/>
      <w:bookmarkStart w:id="1181" w:name="_Toc527449478"/>
      <w:bookmarkStart w:id="1182" w:name="_Toc527449479"/>
      <w:bookmarkStart w:id="1183" w:name="_Toc527449480"/>
      <w:bookmarkStart w:id="1184" w:name="_Toc527449481"/>
      <w:bookmarkStart w:id="1185" w:name="_Toc527449482"/>
      <w:bookmarkStart w:id="1186" w:name="_Toc527449483"/>
      <w:bookmarkStart w:id="1187" w:name="_Toc527449484"/>
      <w:bookmarkStart w:id="1188" w:name="_Toc498866992"/>
      <w:bookmarkStart w:id="1189" w:name="_Toc9952802"/>
      <w:bookmarkEnd w:id="1179"/>
      <w:bookmarkEnd w:id="1180"/>
      <w:bookmarkEnd w:id="1181"/>
      <w:bookmarkEnd w:id="1182"/>
      <w:bookmarkEnd w:id="1183"/>
      <w:bookmarkEnd w:id="1184"/>
      <w:bookmarkEnd w:id="1185"/>
      <w:bookmarkEnd w:id="1186"/>
      <w:bookmarkEnd w:id="1187"/>
      <w:ins w:id="1190" w:author="Raajesh Rajamani" w:date="2019-06-14T10:50:00Z">
        <w:r>
          <w:rPr>
            <w:b/>
          </w:rPr>
          <w:t>11</w:t>
        </w:r>
      </w:ins>
      <w:ins w:id="1191" w:author="Raajesh Rajamani" w:date="2019-06-14T10:51:00Z">
        <w:r>
          <w:rPr>
            <w:b/>
          </w:rPr>
          <w:t xml:space="preserve"> </w:t>
        </w:r>
      </w:ins>
      <w:r w:rsidR="004D4A54" w:rsidRPr="00FF08A9">
        <w:rPr>
          <w:b/>
          <w:rPrChange w:id="1192" w:author="Raajesh Rajamani" w:date="2019-06-14T10:50:00Z">
            <w:rPr>
              <w:b/>
              <w:lang w:val="fr-FR"/>
            </w:rPr>
          </w:rPrChange>
        </w:rPr>
        <w:t>Appendix</w:t>
      </w:r>
      <w:bookmarkEnd w:id="1188"/>
      <w:bookmarkEnd w:id="1189"/>
    </w:p>
    <w:p w:rsidR="008E2A9D" w:rsidRPr="009C0A7E" w:rsidRDefault="008E2A9D" w:rsidP="008E2A9D">
      <w:pPr>
        <w:pStyle w:val="ListParagraph"/>
        <w:ind w:left="360"/>
        <w:outlineLvl w:val="0"/>
        <w:rPr>
          <w:b/>
          <w:lang w:val="fr-FR"/>
        </w:rPr>
      </w:pPr>
    </w:p>
    <w:tbl>
      <w:tblPr>
        <w:tblStyle w:val="TableGrid"/>
        <w:tblW w:w="7792" w:type="dxa"/>
        <w:tblLook w:val="04A0" w:firstRow="1" w:lastRow="0" w:firstColumn="1" w:lastColumn="0" w:noHBand="0" w:noVBand="1"/>
      </w:tblPr>
      <w:tblGrid>
        <w:gridCol w:w="2766"/>
        <w:gridCol w:w="5026"/>
      </w:tblGrid>
      <w:tr w:rsidR="002A4B5B" w:rsidRPr="009C0A7E" w:rsidTr="005A4C36">
        <w:tc>
          <w:tcPr>
            <w:tcW w:w="3539" w:type="dxa"/>
            <w:shd w:val="clear" w:color="auto" w:fill="BFBFBF" w:themeFill="background1" w:themeFillShade="BF"/>
          </w:tcPr>
          <w:p w:rsidR="002A4B5B" w:rsidRPr="009C0A7E" w:rsidRDefault="002A4B5B" w:rsidP="00B95188">
            <w:pPr>
              <w:jc w:val="center"/>
              <w:rPr>
                <w:b/>
                <w:lang w:val="fr-FR"/>
              </w:rPr>
            </w:pPr>
            <w:r w:rsidRPr="009C0A7E">
              <w:rPr>
                <w:b/>
                <w:lang w:val="fr-FR"/>
              </w:rPr>
              <w:t>Document Description</w:t>
            </w:r>
          </w:p>
        </w:tc>
        <w:tc>
          <w:tcPr>
            <w:tcW w:w="4253" w:type="dxa"/>
            <w:shd w:val="clear" w:color="auto" w:fill="BFBFBF" w:themeFill="background1" w:themeFillShade="BF"/>
          </w:tcPr>
          <w:p w:rsidR="002A4B5B" w:rsidRPr="009C0A7E" w:rsidRDefault="005A4C36" w:rsidP="00B95188">
            <w:pPr>
              <w:jc w:val="center"/>
              <w:rPr>
                <w:b/>
                <w:lang w:val="fr-FR"/>
              </w:rPr>
            </w:pPr>
            <w:r w:rsidRPr="009C0A7E">
              <w:rPr>
                <w:b/>
                <w:lang w:val="fr-FR"/>
              </w:rPr>
              <w:t>Attachement</w:t>
            </w:r>
          </w:p>
        </w:tc>
      </w:tr>
      <w:tr w:rsidR="00BC787E" w:rsidRPr="00BC787E" w:rsidTr="005A4C36">
        <w:trPr>
          <w:ins w:id="1193" w:author="Raajesh Rajamani" w:date="2019-06-14T10:44:00Z"/>
        </w:trPr>
        <w:tc>
          <w:tcPr>
            <w:tcW w:w="3539" w:type="dxa"/>
          </w:tcPr>
          <w:p w:rsidR="00BC787E" w:rsidRDefault="00BC787E" w:rsidP="00BC787E">
            <w:pPr>
              <w:rPr>
                <w:ins w:id="1194" w:author="Raajesh Rajamani" w:date="2019-06-14T10:44:00Z"/>
                <w:b/>
                <w:lang w:val="fr-FR"/>
              </w:rPr>
            </w:pPr>
            <w:ins w:id="1195" w:author="Raajesh Rajamani" w:date="2019-06-14T10:44:00Z">
              <w:r>
                <w:rPr>
                  <w:b/>
                  <w:lang w:val="fr-FR"/>
                </w:rPr>
                <w:t>ISO message Details</w:t>
              </w:r>
            </w:ins>
          </w:p>
        </w:tc>
        <w:tc>
          <w:tcPr>
            <w:tcW w:w="4253" w:type="dxa"/>
          </w:tcPr>
          <w:p w:rsidR="00BC787E" w:rsidRDefault="00BC787E" w:rsidP="00BC787E">
            <w:pPr>
              <w:jc w:val="center"/>
              <w:rPr>
                <w:ins w:id="1196" w:author="Raajesh Rajamani" w:date="2019-06-14T10:44:00Z"/>
                <w:lang w:val="fr-FR"/>
              </w:rPr>
            </w:pPr>
            <w:ins w:id="1197" w:author="Raajesh Rajamani" w:date="2019-06-14T10:44:00Z">
              <w:r>
                <w:rPr>
                  <w:rFonts w:eastAsia="Times New Roman"/>
                </w:rPr>
                <w:fldChar w:fldCharType="begin"/>
              </w:r>
              <w:r w:rsidRPr="00DD405B">
                <w:rPr>
                  <w:rFonts w:eastAsia="Times New Roman"/>
                  <w:lang w:val="fr-FR"/>
                </w:rPr>
                <w:instrText xml:space="preserve"> HYPERLINK "https://www.iso20022.org/payments_messages.page" </w:instrText>
              </w:r>
              <w:r>
                <w:rPr>
                  <w:rFonts w:eastAsia="Times New Roman"/>
                </w:rPr>
                <w:fldChar w:fldCharType="separate"/>
              </w:r>
              <w:r w:rsidRPr="00DD405B">
                <w:rPr>
                  <w:rStyle w:val="Hyperlink"/>
                  <w:rFonts w:eastAsia="Times New Roman"/>
                  <w:lang w:val="fr-FR"/>
                </w:rPr>
                <w:t>https://www.iso20022.org/payments_messages.page</w:t>
              </w:r>
              <w:r>
                <w:rPr>
                  <w:rFonts w:eastAsia="Times New Roman"/>
                </w:rPr>
                <w:fldChar w:fldCharType="end"/>
              </w:r>
            </w:ins>
          </w:p>
        </w:tc>
      </w:tr>
      <w:tr w:rsidR="00BC787E" w:rsidRPr="009C0A7E" w:rsidTr="005A4C36">
        <w:tc>
          <w:tcPr>
            <w:tcW w:w="3539" w:type="dxa"/>
          </w:tcPr>
          <w:p w:rsidR="00BC787E" w:rsidRPr="009C0A7E" w:rsidRDefault="00BC787E" w:rsidP="00BC787E">
            <w:pPr>
              <w:rPr>
                <w:b/>
                <w:lang w:val="fr-FR"/>
              </w:rPr>
            </w:pPr>
            <w:r>
              <w:rPr>
                <w:b/>
                <w:lang w:val="fr-FR"/>
              </w:rPr>
              <w:t>SEPA XSD</w:t>
            </w:r>
          </w:p>
        </w:tc>
        <w:tc>
          <w:tcPr>
            <w:tcW w:w="4253" w:type="dxa"/>
          </w:tcPr>
          <w:p w:rsidR="00BC787E" w:rsidRPr="009C0A7E" w:rsidRDefault="00BC787E" w:rsidP="00BC787E">
            <w:pPr>
              <w:jc w:val="center"/>
              <w:rPr>
                <w:lang w:val="fr-FR"/>
              </w:rPr>
            </w:pPr>
            <w:r>
              <w:rPr>
                <w:lang w:val="fr-FR"/>
              </w:rPr>
              <w:object w:dxaOrig="1541" w:dyaOrig="1000" w14:anchorId="5013BDC5">
                <v:shape id="_x0000_i1026" type="#_x0000_t75" style="width:79.45pt;height:50.25pt" o:ole="">
                  <v:imagedata r:id="rId22" o:title=""/>
                </v:shape>
                <o:OLEObject Type="Embed" ProgID="Package" ShapeID="_x0000_i1026" DrawAspect="Icon" ObjectID="_1622474027" r:id="rId23"/>
              </w:object>
            </w:r>
          </w:p>
        </w:tc>
      </w:tr>
      <w:tr w:rsidR="00BC787E" w:rsidRPr="009C0A7E" w:rsidTr="005A4C36">
        <w:tc>
          <w:tcPr>
            <w:tcW w:w="3539" w:type="dxa"/>
          </w:tcPr>
          <w:p w:rsidR="00BC787E" w:rsidRPr="009C0A7E" w:rsidRDefault="00BC787E" w:rsidP="00BC787E">
            <w:pPr>
              <w:rPr>
                <w:b/>
                <w:lang w:val="fr-FR"/>
              </w:rPr>
            </w:pPr>
            <w:r>
              <w:rPr>
                <w:b/>
                <w:lang w:val="fr-FR"/>
              </w:rPr>
              <w:t>SEPA Sample File</w:t>
            </w:r>
          </w:p>
        </w:tc>
        <w:tc>
          <w:tcPr>
            <w:tcW w:w="4253" w:type="dxa"/>
          </w:tcPr>
          <w:p w:rsidR="00BC787E" w:rsidRPr="009C0A7E" w:rsidRDefault="00BC787E" w:rsidP="00BC787E">
            <w:pPr>
              <w:jc w:val="center"/>
              <w:rPr>
                <w:lang w:val="fr-FR"/>
              </w:rPr>
            </w:pPr>
            <w:r>
              <w:rPr>
                <w:lang w:val="fr-FR"/>
              </w:rPr>
              <w:object w:dxaOrig="1541" w:dyaOrig="1000" w14:anchorId="36AEC142">
                <v:shape id="_x0000_i1027" type="#_x0000_t75" style="width:79.45pt;height:50.25pt" o:ole="">
                  <v:imagedata r:id="rId24" o:title=""/>
                </v:shape>
                <o:OLEObject Type="Embed" ProgID="Package" ShapeID="_x0000_i1027" DrawAspect="Icon" ObjectID="_1622474028" r:id="rId25"/>
              </w:object>
            </w:r>
          </w:p>
        </w:tc>
      </w:tr>
      <w:tr w:rsidR="00BC787E" w:rsidRPr="009C0A7E" w:rsidTr="005A4C36">
        <w:tc>
          <w:tcPr>
            <w:tcW w:w="3539" w:type="dxa"/>
          </w:tcPr>
          <w:p w:rsidR="00BC787E" w:rsidRPr="009C0A7E" w:rsidRDefault="00BC787E" w:rsidP="00BC787E">
            <w:pPr>
              <w:rPr>
                <w:b/>
                <w:lang w:val="fr-FR"/>
              </w:rPr>
            </w:pPr>
            <w:r>
              <w:rPr>
                <w:b/>
                <w:lang w:val="fr-FR"/>
              </w:rPr>
              <w:t>Swift User Guide</w:t>
            </w:r>
          </w:p>
        </w:tc>
        <w:tc>
          <w:tcPr>
            <w:tcW w:w="4253" w:type="dxa"/>
          </w:tcPr>
          <w:p w:rsidR="00BC787E" w:rsidRPr="009C0A7E" w:rsidRDefault="00BC787E" w:rsidP="00BC787E">
            <w:pPr>
              <w:jc w:val="center"/>
              <w:rPr>
                <w:lang w:val="fr-FR"/>
              </w:rPr>
            </w:pPr>
          </w:p>
        </w:tc>
      </w:tr>
      <w:tr w:rsidR="00BC787E" w:rsidRPr="009C0A7E" w:rsidTr="005A4C36">
        <w:tc>
          <w:tcPr>
            <w:tcW w:w="3539" w:type="dxa"/>
          </w:tcPr>
          <w:p w:rsidR="00BC787E" w:rsidRDefault="00BC787E" w:rsidP="00BC787E">
            <w:pPr>
              <w:rPr>
                <w:b/>
                <w:lang w:val="fr-FR"/>
              </w:rPr>
            </w:pPr>
            <w:r>
              <w:rPr>
                <w:b/>
                <w:lang w:val="fr-FR"/>
              </w:rPr>
              <w:t>Swift Sample Messages</w:t>
            </w:r>
          </w:p>
        </w:tc>
        <w:tc>
          <w:tcPr>
            <w:tcW w:w="4253" w:type="dxa"/>
          </w:tcPr>
          <w:p w:rsidR="00BC787E" w:rsidRPr="009C0A7E" w:rsidRDefault="00BC787E" w:rsidP="00BC787E">
            <w:pPr>
              <w:jc w:val="center"/>
              <w:rPr>
                <w:lang w:val="fr-FR"/>
              </w:rPr>
            </w:pPr>
            <w:r>
              <w:rPr>
                <w:lang w:val="fr-FR"/>
              </w:rPr>
              <w:object w:dxaOrig="1541" w:dyaOrig="1000" w14:anchorId="4FCB0A48">
                <v:shape id="_x0000_i1028" type="#_x0000_t75" style="width:79.45pt;height:50.25pt" o:ole="">
                  <v:imagedata r:id="rId26" o:title=""/>
                </v:shape>
                <o:OLEObject Type="Embed" ProgID="Package" ShapeID="_x0000_i1028" DrawAspect="Icon" ObjectID="_1622474029" r:id="rId27"/>
              </w:object>
            </w:r>
          </w:p>
        </w:tc>
      </w:tr>
      <w:tr w:rsidR="00BC787E" w:rsidRPr="009C0A7E" w:rsidTr="005A4C36">
        <w:tc>
          <w:tcPr>
            <w:tcW w:w="3539" w:type="dxa"/>
          </w:tcPr>
          <w:p w:rsidR="00BC787E" w:rsidRDefault="00BC787E" w:rsidP="00BC787E">
            <w:pPr>
              <w:rPr>
                <w:b/>
                <w:lang w:val="fr-FR"/>
              </w:rPr>
            </w:pPr>
            <w:r>
              <w:rPr>
                <w:b/>
                <w:lang w:val="fr-FR"/>
              </w:rPr>
              <w:t>SWIFTEST Tool</w:t>
            </w:r>
          </w:p>
        </w:tc>
        <w:tc>
          <w:tcPr>
            <w:tcW w:w="4253" w:type="dxa"/>
          </w:tcPr>
          <w:p w:rsidR="00BC787E" w:rsidRPr="009C0A7E" w:rsidRDefault="00BC787E" w:rsidP="00BC787E">
            <w:pPr>
              <w:jc w:val="center"/>
              <w:rPr>
                <w:lang w:val="fr-FR"/>
              </w:rPr>
            </w:pPr>
          </w:p>
        </w:tc>
      </w:tr>
    </w:tbl>
    <w:p w:rsidR="00553DD9" w:rsidRPr="009C0A7E" w:rsidRDefault="00553DD9" w:rsidP="00447057">
      <w:pPr>
        <w:rPr>
          <w:lang w:val="fr-FR"/>
        </w:rPr>
      </w:pPr>
    </w:p>
    <w:sectPr w:rsidR="00553DD9" w:rsidRPr="009C0A7E" w:rsidSect="00402C03">
      <w:headerReference w:type="default" r:id="rId28"/>
      <w:footerReference w:type="default" r:id="rId29"/>
      <w:headerReference w:type="first" r:id="rId30"/>
      <w:footerReference w:type="first" r:id="rId31"/>
      <w:pgSz w:w="12240" w:h="15840" w:code="1"/>
      <w:pgMar w:top="1134" w:right="1440" w:bottom="125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75A" w:rsidRDefault="00DB775A" w:rsidP="00326C63">
      <w:pPr>
        <w:spacing w:after="0" w:line="240" w:lineRule="auto"/>
      </w:pPr>
      <w:r>
        <w:separator/>
      </w:r>
    </w:p>
  </w:endnote>
  <w:endnote w:type="continuationSeparator" w:id="0">
    <w:p w:rsidR="00DB775A" w:rsidRDefault="00DB775A" w:rsidP="00326C63">
      <w:pPr>
        <w:spacing w:after="0" w:line="240" w:lineRule="auto"/>
      </w:pPr>
      <w:r>
        <w:continuationSeparator/>
      </w:r>
    </w:p>
  </w:endnote>
  <w:endnote w:type="continuationNotice" w:id="1">
    <w:p w:rsidR="00DB775A" w:rsidRDefault="00DB77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HAnsi" w:hAnsiTheme="minorHAnsi" w:cstheme="minorBidi"/>
        <w:sz w:val="22"/>
        <w:szCs w:val="22"/>
        <w:lang w:eastAsia="en-US"/>
      </w:rPr>
      <w:id w:val="892458781"/>
      <w:docPartObj>
        <w:docPartGallery w:val="Page Numbers (Bottom of Page)"/>
        <w:docPartUnique/>
      </w:docPartObj>
    </w:sdtPr>
    <w:sdtEndPr/>
    <w:sdtContent>
      <w:sdt>
        <w:sdtPr>
          <w:rPr>
            <w:rFonts w:asciiTheme="minorHAnsi" w:eastAsiaTheme="minorHAnsi" w:hAnsiTheme="minorHAnsi" w:cstheme="minorBidi"/>
            <w:sz w:val="22"/>
            <w:szCs w:val="22"/>
            <w:lang w:eastAsia="en-US"/>
          </w:rPr>
          <w:id w:val="-599874923"/>
          <w:docPartObj>
            <w:docPartGallery w:val="Page Numbers (Top of Page)"/>
            <w:docPartUnique/>
          </w:docPartObj>
        </w:sdtPr>
        <w:sdtEndPr/>
        <w:sdtContent>
          <w:p w:rsidR="000B44DF" w:rsidRPr="008C4855" w:rsidRDefault="000B44DF" w:rsidP="000F17F8">
            <w:pPr>
              <w:pStyle w:val="BodyText2"/>
              <w:jc w:val="both"/>
              <w:rPr>
                <w:i/>
                <w:sz w:val="14"/>
                <w:szCs w:val="14"/>
              </w:rPr>
            </w:pPr>
          </w:p>
          <w:p w:rsidR="000B44DF" w:rsidRPr="000F17F8" w:rsidRDefault="000B44DF" w:rsidP="000F17F8">
            <w:pPr>
              <w:pStyle w:val="Footer"/>
              <w:jc w:val="right"/>
            </w:pPr>
            <w:r w:rsidRPr="00286189">
              <w:rPr>
                <w:sz w:val="18"/>
                <w:szCs w:val="18"/>
              </w:rPr>
              <w:t xml:space="preserve">Page </w:t>
            </w:r>
            <w:r w:rsidRPr="00286189">
              <w:rPr>
                <w:b/>
                <w:bCs/>
                <w:sz w:val="18"/>
                <w:szCs w:val="18"/>
              </w:rPr>
              <w:fldChar w:fldCharType="begin"/>
            </w:r>
            <w:r w:rsidRPr="00286189">
              <w:rPr>
                <w:b/>
                <w:bCs/>
                <w:sz w:val="18"/>
                <w:szCs w:val="18"/>
              </w:rPr>
              <w:instrText xml:space="preserve"> PAGE </w:instrText>
            </w:r>
            <w:r w:rsidRPr="00286189">
              <w:rPr>
                <w:b/>
                <w:bCs/>
                <w:sz w:val="18"/>
                <w:szCs w:val="18"/>
              </w:rPr>
              <w:fldChar w:fldCharType="separate"/>
            </w:r>
            <w:r w:rsidR="001B45BB">
              <w:rPr>
                <w:b/>
                <w:bCs/>
                <w:noProof/>
                <w:sz w:val="18"/>
                <w:szCs w:val="18"/>
              </w:rPr>
              <w:t>4</w:t>
            </w:r>
            <w:r w:rsidRPr="00286189">
              <w:rPr>
                <w:b/>
                <w:bCs/>
                <w:sz w:val="18"/>
                <w:szCs w:val="18"/>
              </w:rPr>
              <w:fldChar w:fldCharType="end"/>
            </w:r>
            <w:r w:rsidRPr="00286189">
              <w:rPr>
                <w:sz w:val="18"/>
                <w:szCs w:val="18"/>
              </w:rPr>
              <w:t xml:space="preserve"> of </w:t>
            </w:r>
            <w:r w:rsidRPr="00286189">
              <w:rPr>
                <w:b/>
                <w:bCs/>
                <w:sz w:val="18"/>
                <w:szCs w:val="18"/>
              </w:rPr>
              <w:fldChar w:fldCharType="begin"/>
            </w:r>
            <w:r w:rsidRPr="00286189">
              <w:rPr>
                <w:b/>
                <w:bCs/>
                <w:sz w:val="18"/>
                <w:szCs w:val="18"/>
              </w:rPr>
              <w:instrText xml:space="preserve"> NUMPAGES  </w:instrText>
            </w:r>
            <w:r w:rsidRPr="00286189">
              <w:rPr>
                <w:b/>
                <w:bCs/>
                <w:sz w:val="18"/>
                <w:szCs w:val="18"/>
              </w:rPr>
              <w:fldChar w:fldCharType="separate"/>
            </w:r>
            <w:r w:rsidR="001B45BB">
              <w:rPr>
                <w:b/>
                <w:bCs/>
                <w:noProof/>
                <w:sz w:val="18"/>
                <w:szCs w:val="18"/>
              </w:rPr>
              <w:t>15</w:t>
            </w:r>
            <w:r w:rsidRPr="00286189">
              <w:rPr>
                <w:b/>
                <w:bCs/>
                <w:sz w:val="18"/>
                <w:szCs w:val="18"/>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4DF" w:rsidRPr="008C4855" w:rsidRDefault="000B44DF" w:rsidP="000F17F8">
    <w:pPr>
      <w:pStyle w:val="BodyText2"/>
      <w:jc w:val="both"/>
      <w:rPr>
        <w:i/>
        <w:sz w:val="14"/>
        <w:szCs w:val="14"/>
      </w:rPr>
    </w:pPr>
    <w:r w:rsidRPr="008C4855">
      <w:rPr>
        <w:i/>
        <w:sz w:val="14"/>
        <w:szCs w:val="14"/>
      </w:rPr>
      <w:t>This document contains confidential, privileged, copyright and trade secret information of Amex (Middle East) B.S.C. (c) and is intended solely for the use of the lawful recipient. Any unauthorized use, disclosure, copying, or distribution of this document or any of its portions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75A" w:rsidRDefault="00DB775A" w:rsidP="00326C63">
      <w:pPr>
        <w:spacing w:after="0" w:line="240" w:lineRule="auto"/>
      </w:pPr>
      <w:r>
        <w:separator/>
      </w:r>
    </w:p>
  </w:footnote>
  <w:footnote w:type="continuationSeparator" w:id="0">
    <w:p w:rsidR="00DB775A" w:rsidRDefault="00DB775A" w:rsidP="00326C63">
      <w:pPr>
        <w:spacing w:after="0" w:line="240" w:lineRule="auto"/>
      </w:pPr>
      <w:r>
        <w:continuationSeparator/>
      </w:r>
    </w:p>
  </w:footnote>
  <w:footnote w:type="continuationNotice" w:id="1">
    <w:p w:rsidR="00DB775A" w:rsidRDefault="00DB77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4DF" w:rsidRPr="004C409F" w:rsidRDefault="00DB775A" w:rsidP="00553BD5">
    <w:pPr>
      <w:pStyle w:val="Header"/>
      <w:rPr>
        <w:b/>
        <w:sz w:val="28"/>
        <w:szCs w:val="28"/>
      </w:rPr>
    </w:pPr>
    <w:sdt>
      <w:sdtPr>
        <w:id w:val="1717693594"/>
        <w:docPartObj>
          <w:docPartGallery w:val="Watermarks"/>
          <w:docPartUnique/>
        </w:docPartObj>
      </w:sdtPr>
      <w:sdtEndPr/>
      <w:sdtContent>
        <w:r>
          <w:rPr>
            <w:noProof/>
            <w:lang w:eastAsia="zh-TW"/>
          </w:rPr>
          <w:pict w14:anchorId="01DDFA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9469603" o:spid="_x0000_s2050"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B44DF">
      <w:rPr>
        <w:b/>
        <w:noProof/>
        <w:sz w:val="28"/>
        <w:szCs w:val="28"/>
        <w:lang w:val="en-GB" w:eastAsia="en-GB" w:bidi="hi-IN"/>
      </w:rPr>
      <w:drawing>
        <wp:inline distT="0" distB="0" distL="0" distR="0" wp14:anchorId="5430E7C7" wp14:editId="6160BFB0">
          <wp:extent cx="100965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95300"/>
                  </a:xfrm>
                  <a:prstGeom prst="rect">
                    <a:avLst/>
                  </a:prstGeom>
                  <a:noFill/>
                  <a:ln>
                    <a:noFill/>
                  </a:ln>
                  <a:effectLst>
                    <a:glow>
                      <a:schemeClr val="accent1">
                        <a:alpha val="0"/>
                      </a:schemeClr>
                    </a:glo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4DF" w:rsidRDefault="000B44DF" w:rsidP="00025D7C">
    <w:pPr>
      <w:pStyle w:val="Default"/>
      <w:jc w:val="right"/>
      <w:rPr>
        <w:rFonts w:asciiTheme="minorHAnsi" w:hAnsiTheme="minorHAnsi" w:cstheme="minorHAnsi"/>
        <w:color w:val="244061"/>
        <w:sz w:val="28"/>
        <w:szCs w:val="28"/>
      </w:rPr>
    </w:pPr>
    <w:r>
      <w:rPr>
        <w:noProof/>
        <w:lang w:val="en-GB" w:eastAsia="en-GB" w:bidi="hi-IN"/>
      </w:rPr>
      <w:drawing>
        <wp:anchor distT="0" distB="0" distL="114300" distR="114300" simplePos="0" relativeHeight="251657216" behindDoc="0" locked="0" layoutInCell="1" allowOverlap="1" wp14:anchorId="498B77BA" wp14:editId="4356AB67">
          <wp:simplePos x="0" y="0"/>
          <wp:positionH relativeFrom="column">
            <wp:posOffset>-151130</wp:posOffset>
          </wp:positionH>
          <wp:positionV relativeFrom="paragraph">
            <wp:posOffset>-189252</wp:posOffset>
          </wp:positionV>
          <wp:extent cx="615315" cy="546100"/>
          <wp:effectExtent l="0" t="0" r="0" b="6350"/>
          <wp:wrapNone/>
          <wp:docPr id="7" name="Picture 7" descr="A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315" cy="546100"/>
                  </a:xfrm>
                  <a:prstGeom prst="rect">
                    <a:avLst/>
                  </a:prstGeom>
                  <a:noFill/>
                </pic:spPr>
              </pic:pic>
            </a:graphicData>
          </a:graphic>
          <wp14:sizeRelH relativeFrom="page">
            <wp14:pctWidth>0</wp14:pctWidth>
          </wp14:sizeRelH>
          <wp14:sizeRelV relativeFrom="page">
            <wp14:pctHeight>0</wp14:pctHeight>
          </wp14:sizeRelV>
        </wp:anchor>
      </w:drawing>
    </w:r>
    <w:r>
      <w:tab/>
    </w:r>
    <w:r>
      <w:rPr>
        <w:rFonts w:ascii="Calibri" w:hAnsi="Calibri" w:cs="Calibri"/>
        <w:b/>
        <w:noProof/>
        <w:lang w:val="en-GB" w:eastAsia="en-GB" w:bidi="hi-IN"/>
      </w:rPr>
      <w:drawing>
        <wp:inline distT="0" distB="0" distL="0" distR="0" wp14:anchorId="0D83A684" wp14:editId="0E97DC8A">
          <wp:extent cx="1514475" cy="467082"/>
          <wp:effectExtent l="0" t="0" r="0" b="9525"/>
          <wp:docPr id="8" name="Picture 8" descr="hdr_americanexpress_m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r_americanexpress_men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4475" cy="467082"/>
                  </a:xfrm>
                  <a:prstGeom prst="rect">
                    <a:avLst/>
                  </a:prstGeom>
                  <a:noFill/>
                  <a:ln>
                    <a:noFill/>
                  </a:ln>
                </pic:spPr>
              </pic:pic>
            </a:graphicData>
          </a:graphic>
        </wp:inline>
      </w:drawing>
    </w:r>
    <w:r>
      <w:tab/>
      <w:t xml:space="preserve">      </w:t>
    </w:r>
    <w:r>
      <w:rPr>
        <w:rFonts w:ascii="Calibri" w:hAnsi="Calibri" w:cs="Calibri"/>
        <w:b/>
        <w:sz w:val="18"/>
        <w:szCs w:val="16"/>
      </w:rPr>
      <w:t xml:space="preserve">BRS - </w:t>
    </w:r>
    <w:r w:rsidRPr="00C2263C">
      <w:rPr>
        <w:rFonts w:ascii="Calibri" w:hAnsi="Calibri" w:cs="Calibri"/>
        <w:b/>
        <w:sz w:val="18"/>
        <w:szCs w:val="16"/>
      </w:rPr>
      <w:t>CB</w:t>
    </w:r>
    <w:r>
      <w:rPr>
        <w:rFonts w:ascii="Calibri" w:hAnsi="Calibri" w:cs="Calibri"/>
        <w:b/>
        <w:sz w:val="18"/>
        <w:szCs w:val="16"/>
      </w:rPr>
      <w:t xml:space="preserve">WSI </w:t>
    </w:r>
    <w:r w:rsidRPr="00025D7C">
      <w:rPr>
        <w:rFonts w:ascii="Calibri" w:hAnsi="Calibri" w:cs="Calibri"/>
        <w:b/>
        <w:sz w:val="18"/>
        <w:szCs w:val="16"/>
      </w:rPr>
      <w:t>Immediate Payment Instruction (IPI)</w:t>
    </w:r>
  </w:p>
  <w:p w:rsidR="000B44DF" w:rsidRDefault="000B44DF" w:rsidP="00C2263C">
    <w:pPr>
      <w:tabs>
        <w:tab w:val="left" w:pos="9360"/>
      </w:tabs>
      <w:ind w:left="720" w:right="-9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E48"/>
    <w:multiLevelType w:val="hybridMultilevel"/>
    <w:tmpl w:val="C0203452"/>
    <w:lvl w:ilvl="0" w:tplc="2B1AF392">
      <w:start w:val="2"/>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0D3011"/>
    <w:multiLevelType w:val="hybridMultilevel"/>
    <w:tmpl w:val="8888393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FA14BCC"/>
    <w:multiLevelType w:val="multilevel"/>
    <w:tmpl w:val="444A38EA"/>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BF60CC"/>
    <w:multiLevelType w:val="hybridMultilevel"/>
    <w:tmpl w:val="EE42E2FC"/>
    <w:lvl w:ilvl="0" w:tplc="9BFC9CCA">
      <w:start w:val="1"/>
      <w:numFmt w:val="decimal"/>
      <w:lvlText w:val="Req.6.1.%1"/>
      <w:lvlJc w:val="left"/>
      <w:pPr>
        <w:ind w:left="1211" w:hanging="360"/>
      </w:pPr>
      <w:rPr>
        <w:rFonts w:hint="default"/>
        <w:b/>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 w15:restartNumberingAfterBreak="0">
    <w:nsid w:val="23EB16ED"/>
    <w:multiLevelType w:val="hybridMultilevel"/>
    <w:tmpl w:val="68F62238"/>
    <w:lvl w:ilvl="0" w:tplc="2A102FE8">
      <w:start w:val="1"/>
      <w:numFmt w:val="decimal"/>
      <w:lvlText w:val="Req.6.2.%1"/>
      <w:lvlJc w:val="left"/>
      <w:pPr>
        <w:ind w:left="1211" w:hanging="360"/>
      </w:pPr>
      <w:rPr>
        <w:rFonts w:hint="default"/>
        <w:b/>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5" w15:restartNumberingAfterBreak="0">
    <w:nsid w:val="24F2093E"/>
    <w:multiLevelType w:val="hybridMultilevel"/>
    <w:tmpl w:val="84D43C78"/>
    <w:lvl w:ilvl="0" w:tplc="560202C4">
      <w:start w:val="1"/>
      <w:numFmt w:val="bullet"/>
      <w:lvlText w:val=""/>
      <w:lvlJc w:val="left"/>
      <w:pPr>
        <w:ind w:left="1155" w:hanging="360"/>
      </w:pPr>
      <w:rPr>
        <w:rFonts w:ascii="Symbol" w:eastAsiaTheme="minorHAnsi" w:hAnsi="Symbol" w:cstheme="minorBidi"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6" w15:restartNumberingAfterBreak="0">
    <w:nsid w:val="27D96545"/>
    <w:multiLevelType w:val="hybridMultilevel"/>
    <w:tmpl w:val="A52E6BF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28F57371"/>
    <w:multiLevelType w:val="hybridMultilevel"/>
    <w:tmpl w:val="48787042"/>
    <w:lvl w:ilvl="0" w:tplc="FE1E7904">
      <w:start w:val="1"/>
      <w:numFmt w:val="lowerLetter"/>
      <w:lvlText w:val="%1)"/>
      <w:lvlJc w:val="left"/>
      <w:pPr>
        <w:ind w:left="2628" w:hanging="360"/>
      </w:pPr>
      <w:rPr>
        <w:rFonts w:hint="default"/>
        <w:u w:val="none"/>
      </w:r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8" w15:restartNumberingAfterBreak="0">
    <w:nsid w:val="2D4B4EEA"/>
    <w:multiLevelType w:val="hybridMultilevel"/>
    <w:tmpl w:val="6C2411A0"/>
    <w:lvl w:ilvl="0" w:tplc="AD006404">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9" w15:restartNumberingAfterBreak="0">
    <w:nsid w:val="2EAE7246"/>
    <w:multiLevelType w:val="hybridMultilevel"/>
    <w:tmpl w:val="4D16AEE6"/>
    <w:lvl w:ilvl="0" w:tplc="F09E94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EB93A40"/>
    <w:multiLevelType w:val="multilevel"/>
    <w:tmpl w:val="8046A496"/>
    <w:lvl w:ilvl="0">
      <w:start w:val="1"/>
      <w:numFmt w:val="decimal"/>
      <w:pStyle w:val="RQ"/>
      <w:lvlText w:val="RQ%1."/>
      <w:lvlJc w:val="left"/>
      <w:pPr>
        <w:ind w:left="36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17D4EDC"/>
    <w:multiLevelType w:val="hybridMultilevel"/>
    <w:tmpl w:val="2078FAF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31990510"/>
    <w:multiLevelType w:val="hybridMultilevel"/>
    <w:tmpl w:val="D60AD850"/>
    <w:lvl w:ilvl="0" w:tplc="08090017">
      <w:start w:val="1"/>
      <w:numFmt w:val="lowerLetter"/>
      <w:lvlText w:val="%1)"/>
      <w:lvlJc w:val="left"/>
      <w:pPr>
        <w:ind w:left="2628" w:hanging="360"/>
      </w:pPr>
      <w:rPr>
        <w:rFonts w:hint="default"/>
      </w:r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13" w15:restartNumberingAfterBreak="0">
    <w:nsid w:val="34EA2710"/>
    <w:multiLevelType w:val="multilevel"/>
    <w:tmpl w:val="951E11F4"/>
    <w:lvl w:ilvl="0">
      <w:start w:val="1"/>
      <w:numFmt w:val="upperRoman"/>
      <w:lvlText w:val="%1."/>
      <w:lvlJc w:val="right"/>
      <w:pPr>
        <w:ind w:left="2055" w:hanging="360"/>
      </w:pPr>
    </w:lvl>
    <w:lvl w:ilvl="1">
      <w:start w:val="1"/>
      <w:numFmt w:val="decimal"/>
      <w:isLgl/>
      <w:lvlText w:val="%1.%2"/>
      <w:lvlJc w:val="left"/>
      <w:pPr>
        <w:ind w:left="1211" w:hanging="360"/>
      </w:pPr>
      <w:rPr>
        <w:rFonts w:hint="default"/>
      </w:rPr>
    </w:lvl>
    <w:lvl w:ilvl="2">
      <w:start w:val="1"/>
      <w:numFmt w:val="decimal"/>
      <w:isLgl/>
      <w:lvlText w:val="%1.%2.%3"/>
      <w:lvlJc w:val="left"/>
      <w:pPr>
        <w:ind w:left="2415" w:hanging="720"/>
      </w:pPr>
      <w:rPr>
        <w:rFonts w:hint="default"/>
      </w:rPr>
    </w:lvl>
    <w:lvl w:ilvl="3">
      <w:start w:val="1"/>
      <w:numFmt w:val="decimal"/>
      <w:isLgl/>
      <w:lvlText w:val="%1.%2.%3.%4"/>
      <w:lvlJc w:val="left"/>
      <w:pPr>
        <w:ind w:left="2415" w:hanging="720"/>
      </w:pPr>
      <w:rPr>
        <w:rFonts w:hint="default"/>
      </w:rPr>
    </w:lvl>
    <w:lvl w:ilvl="4">
      <w:start w:val="1"/>
      <w:numFmt w:val="decimal"/>
      <w:isLgl/>
      <w:lvlText w:val="%1.%2.%3.%4.%5"/>
      <w:lvlJc w:val="left"/>
      <w:pPr>
        <w:ind w:left="2775" w:hanging="1080"/>
      </w:pPr>
      <w:rPr>
        <w:rFonts w:hint="default"/>
      </w:rPr>
    </w:lvl>
    <w:lvl w:ilvl="5">
      <w:start w:val="1"/>
      <w:numFmt w:val="decimal"/>
      <w:isLgl/>
      <w:lvlText w:val="%1.%2.%3.%4.%5.%6"/>
      <w:lvlJc w:val="left"/>
      <w:pPr>
        <w:ind w:left="2775" w:hanging="1080"/>
      </w:pPr>
      <w:rPr>
        <w:rFonts w:hint="default"/>
      </w:rPr>
    </w:lvl>
    <w:lvl w:ilvl="6">
      <w:start w:val="1"/>
      <w:numFmt w:val="decimal"/>
      <w:isLgl/>
      <w:lvlText w:val="%1.%2.%3.%4.%5.%6.%7"/>
      <w:lvlJc w:val="left"/>
      <w:pPr>
        <w:ind w:left="3135" w:hanging="1440"/>
      </w:pPr>
      <w:rPr>
        <w:rFonts w:hint="default"/>
      </w:rPr>
    </w:lvl>
    <w:lvl w:ilvl="7">
      <w:start w:val="1"/>
      <w:numFmt w:val="decimal"/>
      <w:isLgl/>
      <w:lvlText w:val="%1.%2.%3.%4.%5.%6.%7.%8"/>
      <w:lvlJc w:val="left"/>
      <w:pPr>
        <w:ind w:left="3135" w:hanging="1440"/>
      </w:pPr>
      <w:rPr>
        <w:rFonts w:hint="default"/>
      </w:rPr>
    </w:lvl>
    <w:lvl w:ilvl="8">
      <w:start w:val="1"/>
      <w:numFmt w:val="decimal"/>
      <w:isLgl/>
      <w:lvlText w:val="%1.%2.%3.%4.%5.%6.%7.%8.%9"/>
      <w:lvlJc w:val="left"/>
      <w:pPr>
        <w:ind w:left="3495" w:hanging="1800"/>
      </w:pPr>
      <w:rPr>
        <w:rFonts w:hint="default"/>
      </w:rPr>
    </w:lvl>
  </w:abstractNum>
  <w:abstractNum w:abstractNumId="14" w15:restartNumberingAfterBreak="0">
    <w:nsid w:val="361D2ABC"/>
    <w:multiLevelType w:val="hybridMultilevel"/>
    <w:tmpl w:val="776CE48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38100E0F"/>
    <w:multiLevelType w:val="hybridMultilevel"/>
    <w:tmpl w:val="11E876A8"/>
    <w:lvl w:ilvl="0" w:tplc="C5B2B3BA">
      <w:start w:val="1"/>
      <w:numFmt w:val="decimal"/>
      <w:lvlText w:val="Req.6.1.%1"/>
      <w:lvlJc w:val="left"/>
      <w:pPr>
        <w:ind w:left="1211"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E10EC4"/>
    <w:multiLevelType w:val="multilevel"/>
    <w:tmpl w:val="612EA644"/>
    <w:lvl w:ilvl="0">
      <w:start w:val="1"/>
      <w:numFmt w:val="bullet"/>
      <w:lvlText w:val=""/>
      <w:lvlJc w:val="left"/>
      <w:pPr>
        <w:ind w:left="435" w:hanging="435"/>
      </w:pPr>
      <w:rPr>
        <w:rFonts w:ascii="Symbol" w:hAnsi="Symbol" w:hint="default"/>
        <w:b/>
        <w:sz w:val="18"/>
        <w:szCs w:val="18"/>
      </w:rPr>
    </w:lvl>
    <w:lvl w:ilvl="1">
      <w:start w:val="3"/>
      <w:numFmt w:val="decimal"/>
      <w:lvlText w:val="%1.%2"/>
      <w:lvlJc w:val="left"/>
      <w:pPr>
        <w:ind w:left="70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E115654"/>
    <w:multiLevelType w:val="hybridMultilevel"/>
    <w:tmpl w:val="8416A766"/>
    <w:lvl w:ilvl="0" w:tplc="5ACA893E">
      <w:start w:val="1"/>
      <w:numFmt w:val="lowerLetter"/>
      <w:lvlText w:val="%1)"/>
      <w:lvlJc w:val="left"/>
      <w:pPr>
        <w:ind w:left="2628" w:hanging="360"/>
      </w:pPr>
      <w:rPr>
        <w:rFonts w:hint="default"/>
      </w:r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18" w15:restartNumberingAfterBreak="0">
    <w:nsid w:val="405373DC"/>
    <w:multiLevelType w:val="multilevel"/>
    <w:tmpl w:val="C2245216"/>
    <w:lvl w:ilvl="0">
      <w:start w:val="1"/>
      <w:numFmt w:val="decimal"/>
      <w:lvlText w:val="%1"/>
      <w:lvlJc w:val="left"/>
      <w:pPr>
        <w:ind w:left="435" w:hanging="435"/>
      </w:pPr>
      <w:rPr>
        <w:rFonts w:ascii="Arial Black" w:hAnsi="Arial Black" w:hint="default"/>
        <w:b/>
        <w:sz w:val="18"/>
        <w:szCs w:val="18"/>
      </w:rPr>
    </w:lvl>
    <w:lvl w:ilvl="1">
      <w:start w:val="3"/>
      <w:numFmt w:val="decimal"/>
      <w:lvlText w:val="%1.%2"/>
      <w:lvlJc w:val="left"/>
      <w:pPr>
        <w:ind w:left="70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38A3E64"/>
    <w:multiLevelType w:val="hybridMultilevel"/>
    <w:tmpl w:val="817E4D16"/>
    <w:lvl w:ilvl="0" w:tplc="37B0BD6A">
      <w:start w:val="1"/>
      <w:numFmt w:val="lowerLetter"/>
      <w:lvlText w:val="%1)"/>
      <w:lvlJc w:val="left"/>
      <w:pPr>
        <w:ind w:left="177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F435D0"/>
    <w:multiLevelType w:val="hybridMultilevel"/>
    <w:tmpl w:val="1A823368"/>
    <w:lvl w:ilvl="0" w:tplc="37B0BD6A">
      <w:start w:val="1"/>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1" w15:restartNumberingAfterBreak="0">
    <w:nsid w:val="48244EA1"/>
    <w:multiLevelType w:val="hybridMultilevel"/>
    <w:tmpl w:val="F87C71FC"/>
    <w:lvl w:ilvl="0" w:tplc="76C83C5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00774BC"/>
    <w:multiLevelType w:val="hybridMultilevel"/>
    <w:tmpl w:val="2856B5E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8129E6"/>
    <w:multiLevelType w:val="hybridMultilevel"/>
    <w:tmpl w:val="39E2FE2A"/>
    <w:lvl w:ilvl="0" w:tplc="F718119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52C0641A"/>
    <w:multiLevelType w:val="hybridMultilevel"/>
    <w:tmpl w:val="75D25D68"/>
    <w:lvl w:ilvl="0" w:tplc="85766E6A">
      <w:start w:val="1"/>
      <w:numFmt w:val="decimal"/>
      <w:lvlText w:val="%1)"/>
      <w:lvlJc w:val="left"/>
      <w:pPr>
        <w:ind w:left="795" w:hanging="360"/>
      </w:pPr>
      <w:rPr>
        <w:rFonts w:hint="default"/>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5" w15:restartNumberingAfterBreak="0">
    <w:nsid w:val="53815344"/>
    <w:multiLevelType w:val="hybridMultilevel"/>
    <w:tmpl w:val="1D629CFA"/>
    <w:lvl w:ilvl="0" w:tplc="7EA8547C">
      <w:start w:val="1"/>
      <w:numFmt w:val="decimal"/>
      <w:lvlText w:val="Req.%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6" w15:restartNumberingAfterBreak="0">
    <w:nsid w:val="568E3AEA"/>
    <w:multiLevelType w:val="hybridMultilevel"/>
    <w:tmpl w:val="3E48B886"/>
    <w:lvl w:ilvl="0" w:tplc="C114CA2A">
      <w:start w:val="6"/>
      <w:numFmt w:val="bullet"/>
      <w:lvlText w:val=""/>
      <w:lvlJc w:val="left"/>
      <w:pPr>
        <w:ind w:left="795" w:hanging="360"/>
      </w:pPr>
      <w:rPr>
        <w:rFonts w:ascii="Symbol" w:eastAsiaTheme="minorHAnsi" w:hAnsi="Symbol" w:cstheme="minorBidi"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7" w15:restartNumberingAfterBreak="0">
    <w:nsid w:val="5D5D02A5"/>
    <w:multiLevelType w:val="hybridMultilevel"/>
    <w:tmpl w:val="8D207A64"/>
    <w:lvl w:ilvl="0" w:tplc="EB48B0C2">
      <w:start w:val="1"/>
      <w:numFmt w:val="decimal"/>
      <w:pStyle w:val="ListNumbered"/>
      <w:lvlText w:val="%1."/>
      <w:lvlJc w:val="left"/>
      <w:pPr>
        <w:tabs>
          <w:tab w:val="num" w:pos="360"/>
        </w:tabs>
        <w:ind w:left="360" w:hanging="360"/>
      </w:pPr>
      <w:rPr>
        <w:rFonts w:hint="default"/>
      </w:rPr>
    </w:lvl>
    <w:lvl w:ilvl="1" w:tplc="C8AE2FF6">
      <w:numFmt w:val="bullet"/>
      <w:lvlText w:val="•"/>
      <w:lvlJc w:val="left"/>
      <w:pPr>
        <w:ind w:left="1440" w:hanging="360"/>
      </w:pPr>
      <w:rPr>
        <w:rFonts w:ascii="Times New Roman" w:eastAsia="Times New Roman" w:hAnsi="Times New Roman" w:cs="Times New Roman"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F3123D2"/>
    <w:multiLevelType w:val="hybridMultilevel"/>
    <w:tmpl w:val="E4D0A2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3BB495B"/>
    <w:multiLevelType w:val="hybridMultilevel"/>
    <w:tmpl w:val="7A66F662"/>
    <w:lvl w:ilvl="0" w:tplc="E9B6798C">
      <w:start w:val="1"/>
      <w:numFmt w:val="lowerLetter"/>
      <w:lvlText w:val="%1)"/>
      <w:lvlJc w:val="left"/>
      <w:pPr>
        <w:ind w:left="795" w:hanging="360"/>
      </w:pPr>
      <w:rPr>
        <w:rFonts w:hint="default"/>
      </w:r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0" w15:restartNumberingAfterBreak="0">
    <w:nsid w:val="64D05B4D"/>
    <w:multiLevelType w:val="hybridMultilevel"/>
    <w:tmpl w:val="48787042"/>
    <w:lvl w:ilvl="0" w:tplc="FE1E7904">
      <w:start w:val="1"/>
      <w:numFmt w:val="lowerLetter"/>
      <w:lvlText w:val="%1)"/>
      <w:lvlJc w:val="left"/>
      <w:pPr>
        <w:ind w:left="2628" w:hanging="360"/>
      </w:pPr>
      <w:rPr>
        <w:rFonts w:hint="default"/>
        <w:u w:val="none"/>
      </w:rPr>
    </w:lvl>
    <w:lvl w:ilvl="1" w:tplc="08090019" w:tentative="1">
      <w:start w:val="1"/>
      <w:numFmt w:val="lowerLetter"/>
      <w:lvlText w:val="%2."/>
      <w:lvlJc w:val="left"/>
      <w:pPr>
        <w:ind w:left="3348" w:hanging="360"/>
      </w:pPr>
    </w:lvl>
    <w:lvl w:ilvl="2" w:tplc="0809001B" w:tentative="1">
      <w:start w:val="1"/>
      <w:numFmt w:val="lowerRoman"/>
      <w:lvlText w:val="%3."/>
      <w:lvlJc w:val="right"/>
      <w:pPr>
        <w:ind w:left="4068" w:hanging="180"/>
      </w:pPr>
    </w:lvl>
    <w:lvl w:ilvl="3" w:tplc="0809000F" w:tentative="1">
      <w:start w:val="1"/>
      <w:numFmt w:val="decimal"/>
      <w:lvlText w:val="%4."/>
      <w:lvlJc w:val="left"/>
      <w:pPr>
        <w:ind w:left="4788" w:hanging="360"/>
      </w:pPr>
    </w:lvl>
    <w:lvl w:ilvl="4" w:tplc="08090019" w:tentative="1">
      <w:start w:val="1"/>
      <w:numFmt w:val="lowerLetter"/>
      <w:lvlText w:val="%5."/>
      <w:lvlJc w:val="left"/>
      <w:pPr>
        <w:ind w:left="5508" w:hanging="360"/>
      </w:pPr>
    </w:lvl>
    <w:lvl w:ilvl="5" w:tplc="0809001B" w:tentative="1">
      <w:start w:val="1"/>
      <w:numFmt w:val="lowerRoman"/>
      <w:lvlText w:val="%6."/>
      <w:lvlJc w:val="right"/>
      <w:pPr>
        <w:ind w:left="6228" w:hanging="180"/>
      </w:pPr>
    </w:lvl>
    <w:lvl w:ilvl="6" w:tplc="0809000F" w:tentative="1">
      <w:start w:val="1"/>
      <w:numFmt w:val="decimal"/>
      <w:lvlText w:val="%7."/>
      <w:lvlJc w:val="left"/>
      <w:pPr>
        <w:ind w:left="6948" w:hanging="360"/>
      </w:pPr>
    </w:lvl>
    <w:lvl w:ilvl="7" w:tplc="08090019" w:tentative="1">
      <w:start w:val="1"/>
      <w:numFmt w:val="lowerLetter"/>
      <w:lvlText w:val="%8."/>
      <w:lvlJc w:val="left"/>
      <w:pPr>
        <w:ind w:left="7668" w:hanging="360"/>
      </w:pPr>
    </w:lvl>
    <w:lvl w:ilvl="8" w:tplc="0809001B" w:tentative="1">
      <w:start w:val="1"/>
      <w:numFmt w:val="lowerRoman"/>
      <w:lvlText w:val="%9."/>
      <w:lvlJc w:val="right"/>
      <w:pPr>
        <w:ind w:left="8388" w:hanging="180"/>
      </w:pPr>
    </w:lvl>
  </w:abstractNum>
  <w:abstractNum w:abstractNumId="31" w15:restartNumberingAfterBreak="0">
    <w:nsid w:val="659E3A95"/>
    <w:multiLevelType w:val="hybridMultilevel"/>
    <w:tmpl w:val="52B6AA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EB10B5"/>
    <w:multiLevelType w:val="hybridMultilevel"/>
    <w:tmpl w:val="AA4EF676"/>
    <w:lvl w:ilvl="0" w:tplc="9BFC9CCA">
      <w:start w:val="1"/>
      <w:numFmt w:val="decimal"/>
      <w:lvlText w:val="Req.6.1.%1"/>
      <w:lvlJc w:val="left"/>
      <w:pPr>
        <w:ind w:left="927" w:hanging="360"/>
      </w:pPr>
      <w:rPr>
        <w:rFonts w:hint="default"/>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3" w15:restartNumberingAfterBreak="0">
    <w:nsid w:val="6CF94B5E"/>
    <w:multiLevelType w:val="multilevel"/>
    <w:tmpl w:val="3596095C"/>
    <w:lvl w:ilvl="0">
      <w:start w:val="6"/>
      <w:numFmt w:val="decimal"/>
      <w:lvlText w:val="%1"/>
      <w:lvlJc w:val="left"/>
      <w:pPr>
        <w:ind w:left="360" w:hanging="360"/>
      </w:pPr>
      <w:rPr>
        <w:rFonts w:hint="default"/>
      </w:rPr>
    </w:lvl>
    <w:lvl w:ilvl="1">
      <w:start w:val="1"/>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5280" w:hanging="1800"/>
      </w:pPr>
      <w:rPr>
        <w:rFonts w:hint="default"/>
      </w:rPr>
    </w:lvl>
  </w:abstractNum>
  <w:abstractNum w:abstractNumId="34" w15:restartNumberingAfterBreak="0">
    <w:nsid w:val="6D5A5B68"/>
    <w:multiLevelType w:val="hybridMultilevel"/>
    <w:tmpl w:val="06D8E5C8"/>
    <w:lvl w:ilvl="0" w:tplc="226008CE">
      <w:start w:val="6"/>
      <w:numFmt w:val="bullet"/>
      <w:lvlText w:val=""/>
      <w:lvlJc w:val="left"/>
      <w:pPr>
        <w:ind w:left="795" w:hanging="360"/>
      </w:pPr>
      <w:rPr>
        <w:rFonts w:ascii="Symbol" w:eastAsiaTheme="minorHAnsi" w:hAnsi="Symbol" w:cstheme="minorBidi"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35" w15:restartNumberingAfterBreak="0">
    <w:nsid w:val="6F416177"/>
    <w:multiLevelType w:val="multilevel"/>
    <w:tmpl w:val="383CE072"/>
    <w:lvl w:ilvl="0">
      <w:start w:val="1"/>
      <w:numFmt w:val="decimal"/>
      <w:pStyle w:val="Heading1"/>
      <w:lvlText w:val="%1."/>
      <w:lvlJc w:val="left"/>
      <w:pPr>
        <w:tabs>
          <w:tab w:val="num" w:pos="720"/>
        </w:tabs>
        <w:ind w:left="720" w:hanging="360"/>
      </w:pPr>
    </w:lvl>
    <w:lvl w:ilvl="1">
      <w:start w:val="1"/>
      <w:numFmt w:val="decimal"/>
      <w:pStyle w:val="Heading2"/>
      <w:isLgl/>
      <w:lvlText w:val="%1.%2"/>
      <w:lvlJc w:val="left"/>
      <w:pPr>
        <w:tabs>
          <w:tab w:val="num" w:pos="5520"/>
        </w:tabs>
        <w:ind w:left="5520" w:hanging="720"/>
      </w:pPr>
      <w:rPr>
        <w:rFonts w:hint="default"/>
      </w:rPr>
    </w:lvl>
    <w:lvl w:ilvl="2">
      <w:start w:val="1"/>
      <w:numFmt w:val="decimal"/>
      <w:pStyle w:val="Heading3"/>
      <w:isLgl/>
      <w:lvlText w:val="%1.%2.%3"/>
      <w:lvlJc w:val="left"/>
      <w:pPr>
        <w:tabs>
          <w:tab w:val="num" w:pos="1080"/>
        </w:tabs>
        <w:ind w:left="1080" w:hanging="720"/>
      </w:pPr>
      <w:rPr>
        <w:rFonts w:hint="default"/>
      </w:rPr>
    </w:lvl>
    <w:lvl w:ilvl="3">
      <w:start w:val="1"/>
      <w:numFmt w:val="decimal"/>
      <w:pStyle w:val="Heading4"/>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6" w15:restartNumberingAfterBreak="0">
    <w:nsid w:val="708746D1"/>
    <w:multiLevelType w:val="hybridMultilevel"/>
    <w:tmpl w:val="E89EB11C"/>
    <w:lvl w:ilvl="0" w:tplc="FB885C56">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709E37CA"/>
    <w:multiLevelType w:val="hybridMultilevel"/>
    <w:tmpl w:val="625CD860"/>
    <w:lvl w:ilvl="0" w:tplc="321012E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72E34A11"/>
    <w:multiLevelType w:val="hybridMultilevel"/>
    <w:tmpl w:val="FE42B6E0"/>
    <w:lvl w:ilvl="0" w:tplc="0270E40A">
      <w:start w:val="1"/>
      <w:numFmt w:val="bullet"/>
      <w:lvlText w:val=""/>
      <w:lvlJc w:val="left"/>
      <w:pPr>
        <w:ind w:left="795" w:hanging="360"/>
      </w:pPr>
      <w:rPr>
        <w:rFonts w:ascii="Symbol" w:eastAsiaTheme="minorHAnsi" w:hAnsi="Symbol" w:cstheme="minorBidi"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39" w15:restartNumberingAfterBreak="0">
    <w:nsid w:val="74A53E1C"/>
    <w:multiLevelType w:val="multilevel"/>
    <w:tmpl w:val="509E135E"/>
    <w:lvl w:ilvl="0">
      <w:start w:val="7"/>
      <w:numFmt w:val="decimal"/>
      <w:lvlText w:val="%1"/>
      <w:lvlJc w:val="left"/>
      <w:pPr>
        <w:ind w:left="435" w:hanging="435"/>
      </w:pPr>
      <w:rPr>
        <w:rFonts w:hint="default"/>
      </w:rPr>
    </w:lvl>
    <w:lvl w:ilvl="1">
      <w:start w:val="1"/>
      <w:numFmt w:val="decimal"/>
      <w:lvlText w:val="%1.%2"/>
      <w:lvlJc w:val="left"/>
      <w:pPr>
        <w:ind w:left="705" w:hanging="43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7E0105E"/>
    <w:multiLevelType w:val="hybridMultilevel"/>
    <w:tmpl w:val="5732B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B03151"/>
    <w:multiLevelType w:val="multilevel"/>
    <w:tmpl w:val="6DAA81CA"/>
    <w:lvl w:ilvl="0">
      <w:start w:val="1"/>
      <w:numFmt w:val="bullet"/>
      <w:lvlText w:val=""/>
      <w:lvlJc w:val="left"/>
      <w:pPr>
        <w:ind w:left="435" w:hanging="435"/>
      </w:pPr>
      <w:rPr>
        <w:rFonts w:ascii="Symbol" w:hAnsi="Symbol" w:hint="default"/>
        <w:b/>
        <w:sz w:val="18"/>
        <w:szCs w:val="18"/>
      </w:rPr>
    </w:lvl>
    <w:lvl w:ilvl="1">
      <w:start w:val="3"/>
      <w:numFmt w:val="decimal"/>
      <w:lvlText w:val="%1.%2"/>
      <w:lvlJc w:val="left"/>
      <w:pPr>
        <w:ind w:left="70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bullet"/>
      <w:lvlText w:val=""/>
      <w:lvlJc w:val="left"/>
      <w:pPr>
        <w:ind w:left="2520" w:hanging="1080"/>
      </w:pPr>
      <w:rPr>
        <w:rFonts w:ascii="Symbol" w:hAnsi="Symbol"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C7C709A"/>
    <w:multiLevelType w:val="hybridMultilevel"/>
    <w:tmpl w:val="4D68F766"/>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3" w15:restartNumberingAfterBreak="0">
    <w:nsid w:val="7CD00600"/>
    <w:multiLevelType w:val="hybridMultilevel"/>
    <w:tmpl w:val="1DF245BC"/>
    <w:lvl w:ilvl="0" w:tplc="08090011">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44" w15:restartNumberingAfterBreak="0">
    <w:nsid w:val="7E2F2D24"/>
    <w:multiLevelType w:val="hybridMultilevel"/>
    <w:tmpl w:val="F7A64B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7"/>
  </w:num>
  <w:num w:numId="2">
    <w:abstractNumId w:val="35"/>
  </w:num>
  <w:num w:numId="3">
    <w:abstractNumId w:val="10"/>
  </w:num>
  <w:num w:numId="4">
    <w:abstractNumId w:val="18"/>
  </w:num>
  <w:num w:numId="5">
    <w:abstractNumId w:val="39"/>
  </w:num>
  <w:num w:numId="6">
    <w:abstractNumId w:val="43"/>
  </w:num>
  <w:num w:numId="7">
    <w:abstractNumId w:val="12"/>
  </w:num>
  <w:num w:numId="8">
    <w:abstractNumId w:val="9"/>
  </w:num>
  <w:num w:numId="9">
    <w:abstractNumId w:val="13"/>
  </w:num>
  <w:num w:numId="10">
    <w:abstractNumId w:val="17"/>
  </w:num>
  <w:num w:numId="11">
    <w:abstractNumId w:val="30"/>
  </w:num>
  <w:num w:numId="12">
    <w:abstractNumId w:val="23"/>
  </w:num>
  <w:num w:numId="13">
    <w:abstractNumId w:val="21"/>
  </w:num>
  <w:num w:numId="14">
    <w:abstractNumId w:val="3"/>
  </w:num>
  <w:num w:numId="15">
    <w:abstractNumId w:val="37"/>
  </w:num>
  <w:num w:numId="16">
    <w:abstractNumId w:val="36"/>
  </w:num>
  <w:num w:numId="17">
    <w:abstractNumId w:val="42"/>
  </w:num>
  <w:num w:numId="18">
    <w:abstractNumId w:val="38"/>
  </w:num>
  <w:num w:numId="19">
    <w:abstractNumId w:val="5"/>
  </w:num>
  <w:num w:numId="20">
    <w:abstractNumId w:val="8"/>
  </w:num>
  <w:num w:numId="21">
    <w:abstractNumId w:val="32"/>
  </w:num>
  <w:num w:numId="22">
    <w:abstractNumId w:val="25"/>
  </w:num>
  <w:num w:numId="23">
    <w:abstractNumId w:val="15"/>
  </w:num>
  <w:num w:numId="24">
    <w:abstractNumId w:val="24"/>
  </w:num>
  <w:num w:numId="25">
    <w:abstractNumId w:val="4"/>
  </w:num>
  <w:num w:numId="26">
    <w:abstractNumId w:val="20"/>
  </w:num>
  <w:num w:numId="27">
    <w:abstractNumId w:val="26"/>
  </w:num>
  <w:num w:numId="28">
    <w:abstractNumId w:val="34"/>
  </w:num>
  <w:num w:numId="29">
    <w:abstractNumId w:val="19"/>
  </w:num>
  <w:num w:numId="30">
    <w:abstractNumId w:val="29"/>
  </w:num>
  <w:num w:numId="31">
    <w:abstractNumId w:val="0"/>
  </w:num>
  <w:num w:numId="32">
    <w:abstractNumId w:val="22"/>
  </w:num>
  <w:num w:numId="33">
    <w:abstractNumId w:val="33"/>
  </w:num>
  <w:num w:numId="34">
    <w:abstractNumId w:val="7"/>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16"/>
  </w:num>
  <w:num w:numId="38">
    <w:abstractNumId w:val="31"/>
  </w:num>
  <w:num w:numId="39">
    <w:abstractNumId w:val="28"/>
  </w:num>
  <w:num w:numId="40">
    <w:abstractNumId w:val="11"/>
  </w:num>
  <w:num w:numId="41">
    <w:abstractNumId w:val="40"/>
  </w:num>
  <w:num w:numId="42">
    <w:abstractNumId w:val="2"/>
  </w:num>
  <w:num w:numId="43">
    <w:abstractNumId w:val="6"/>
  </w:num>
  <w:num w:numId="44">
    <w:abstractNumId w:val="14"/>
  </w:num>
  <w:num w:numId="45">
    <w:abstractNumId w:val="44"/>
  </w:num>
  <w:num w:numId="46">
    <w:abstractNumId w:val="35"/>
  </w:num>
  <w:num w:numId="47">
    <w:abstractNumId w:val="35"/>
  </w:num>
  <w:num w:numId="48">
    <w:abstractNumId w:val="35"/>
  </w:num>
  <w:num w:numId="49">
    <w:abstractNumId w:val="4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ajesh Rajamani">
    <w15:presenceInfo w15:providerId="AD" w15:userId="S-1-5-21-3594532317-3503295897-3320918409-57643"/>
  </w15:person>
  <w15:person w15:author="Blueprism">
    <w15:presenceInfo w15:providerId="None" w15:userId="Bluepris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documentProtection w:edit="trackedChanges" w:enforcement="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07"/>
    <w:rsid w:val="0000018E"/>
    <w:rsid w:val="000012CF"/>
    <w:rsid w:val="000013E0"/>
    <w:rsid w:val="00001A29"/>
    <w:rsid w:val="0000237A"/>
    <w:rsid w:val="00002608"/>
    <w:rsid w:val="00004E9C"/>
    <w:rsid w:val="00005308"/>
    <w:rsid w:val="00005EE6"/>
    <w:rsid w:val="00005F11"/>
    <w:rsid w:val="00006EF8"/>
    <w:rsid w:val="000079E5"/>
    <w:rsid w:val="000101C1"/>
    <w:rsid w:val="00011431"/>
    <w:rsid w:val="00011637"/>
    <w:rsid w:val="00011AF4"/>
    <w:rsid w:val="00011CC9"/>
    <w:rsid w:val="00011D2F"/>
    <w:rsid w:val="000125A0"/>
    <w:rsid w:val="000127B5"/>
    <w:rsid w:val="00012D78"/>
    <w:rsid w:val="00012F21"/>
    <w:rsid w:val="00013317"/>
    <w:rsid w:val="00013BBF"/>
    <w:rsid w:val="00013C1F"/>
    <w:rsid w:val="00013CA9"/>
    <w:rsid w:val="00013E5A"/>
    <w:rsid w:val="00013FDF"/>
    <w:rsid w:val="0001484E"/>
    <w:rsid w:val="000149CF"/>
    <w:rsid w:val="000151FD"/>
    <w:rsid w:val="00015207"/>
    <w:rsid w:val="00015F92"/>
    <w:rsid w:val="000167DE"/>
    <w:rsid w:val="00017689"/>
    <w:rsid w:val="00017B88"/>
    <w:rsid w:val="000200AD"/>
    <w:rsid w:val="00020240"/>
    <w:rsid w:val="00020716"/>
    <w:rsid w:val="00020B3B"/>
    <w:rsid w:val="000211E8"/>
    <w:rsid w:val="00021C09"/>
    <w:rsid w:val="00022DF2"/>
    <w:rsid w:val="00022FEC"/>
    <w:rsid w:val="000236B2"/>
    <w:rsid w:val="000237C7"/>
    <w:rsid w:val="00023C2E"/>
    <w:rsid w:val="0002404C"/>
    <w:rsid w:val="000241BC"/>
    <w:rsid w:val="00024A35"/>
    <w:rsid w:val="00025149"/>
    <w:rsid w:val="000255CC"/>
    <w:rsid w:val="000255D9"/>
    <w:rsid w:val="00025A7C"/>
    <w:rsid w:val="00025D13"/>
    <w:rsid w:val="00025D25"/>
    <w:rsid w:val="00025D7C"/>
    <w:rsid w:val="00026258"/>
    <w:rsid w:val="00027083"/>
    <w:rsid w:val="00027FA1"/>
    <w:rsid w:val="000305D3"/>
    <w:rsid w:val="0003062B"/>
    <w:rsid w:val="00030CB8"/>
    <w:rsid w:val="00030F2B"/>
    <w:rsid w:val="00032398"/>
    <w:rsid w:val="0003244D"/>
    <w:rsid w:val="0003274B"/>
    <w:rsid w:val="000332FD"/>
    <w:rsid w:val="00033837"/>
    <w:rsid w:val="00033C01"/>
    <w:rsid w:val="0003408F"/>
    <w:rsid w:val="000344EC"/>
    <w:rsid w:val="00034752"/>
    <w:rsid w:val="000353DC"/>
    <w:rsid w:val="00035523"/>
    <w:rsid w:val="00035B82"/>
    <w:rsid w:val="00035C90"/>
    <w:rsid w:val="000360D0"/>
    <w:rsid w:val="00036252"/>
    <w:rsid w:val="00036643"/>
    <w:rsid w:val="00036929"/>
    <w:rsid w:val="00040056"/>
    <w:rsid w:val="0004020B"/>
    <w:rsid w:val="0004151D"/>
    <w:rsid w:val="00041B94"/>
    <w:rsid w:val="00042221"/>
    <w:rsid w:val="00042E52"/>
    <w:rsid w:val="00042F70"/>
    <w:rsid w:val="0004360D"/>
    <w:rsid w:val="00043E49"/>
    <w:rsid w:val="00044D55"/>
    <w:rsid w:val="0004504E"/>
    <w:rsid w:val="0004589F"/>
    <w:rsid w:val="00045ADE"/>
    <w:rsid w:val="00046854"/>
    <w:rsid w:val="00046D08"/>
    <w:rsid w:val="00047090"/>
    <w:rsid w:val="00047453"/>
    <w:rsid w:val="00047C8C"/>
    <w:rsid w:val="000501C1"/>
    <w:rsid w:val="000502B3"/>
    <w:rsid w:val="0005049A"/>
    <w:rsid w:val="00050F9D"/>
    <w:rsid w:val="00050FD3"/>
    <w:rsid w:val="00052423"/>
    <w:rsid w:val="00052899"/>
    <w:rsid w:val="00052E82"/>
    <w:rsid w:val="0005319B"/>
    <w:rsid w:val="000533DC"/>
    <w:rsid w:val="00053651"/>
    <w:rsid w:val="000537D6"/>
    <w:rsid w:val="00053A06"/>
    <w:rsid w:val="00053A74"/>
    <w:rsid w:val="00054206"/>
    <w:rsid w:val="0005515C"/>
    <w:rsid w:val="0005595C"/>
    <w:rsid w:val="00055C0A"/>
    <w:rsid w:val="000563C6"/>
    <w:rsid w:val="00056782"/>
    <w:rsid w:val="00056BBD"/>
    <w:rsid w:val="00056BBE"/>
    <w:rsid w:val="00056E05"/>
    <w:rsid w:val="00057A20"/>
    <w:rsid w:val="00057E98"/>
    <w:rsid w:val="00060579"/>
    <w:rsid w:val="00060973"/>
    <w:rsid w:val="00061C9C"/>
    <w:rsid w:val="00062D1C"/>
    <w:rsid w:val="000630F7"/>
    <w:rsid w:val="00063D53"/>
    <w:rsid w:val="00064958"/>
    <w:rsid w:val="0006517B"/>
    <w:rsid w:val="000651D8"/>
    <w:rsid w:val="0006569C"/>
    <w:rsid w:val="000658AA"/>
    <w:rsid w:val="000666FD"/>
    <w:rsid w:val="00066AF2"/>
    <w:rsid w:val="00066E6C"/>
    <w:rsid w:val="00066E8C"/>
    <w:rsid w:val="00066EBB"/>
    <w:rsid w:val="0006745A"/>
    <w:rsid w:val="0006757E"/>
    <w:rsid w:val="00067591"/>
    <w:rsid w:val="0007007E"/>
    <w:rsid w:val="00071335"/>
    <w:rsid w:val="0007171B"/>
    <w:rsid w:val="00071D56"/>
    <w:rsid w:val="00072808"/>
    <w:rsid w:val="00072A5D"/>
    <w:rsid w:val="00072BC6"/>
    <w:rsid w:val="000735D0"/>
    <w:rsid w:val="000742C8"/>
    <w:rsid w:val="00074C20"/>
    <w:rsid w:val="00075676"/>
    <w:rsid w:val="000757CB"/>
    <w:rsid w:val="00075F44"/>
    <w:rsid w:val="00075FBE"/>
    <w:rsid w:val="0007603F"/>
    <w:rsid w:val="00076C0E"/>
    <w:rsid w:val="00076F60"/>
    <w:rsid w:val="00077425"/>
    <w:rsid w:val="00077872"/>
    <w:rsid w:val="00077D22"/>
    <w:rsid w:val="000800B7"/>
    <w:rsid w:val="00080E9A"/>
    <w:rsid w:val="00080F9F"/>
    <w:rsid w:val="000812E8"/>
    <w:rsid w:val="0008239E"/>
    <w:rsid w:val="000825E7"/>
    <w:rsid w:val="00082F0D"/>
    <w:rsid w:val="00083081"/>
    <w:rsid w:val="000832CB"/>
    <w:rsid w:val="00083809"/>
    <w:rsid w:val="00083A50"/>
    <w:rsid w:val="0008433F"/>
    <w:rsid w:val="000844BD"/>
    <w:rsid w:val="00084529"/>
    <w:rsid w:val="00085DC2"/>
    <w:rsid w:val="00086242"/>
    <w:rsid w:val="000867E5"/>
    <w:rsid w:val="00087342"/>
    <w:rsid w:val="000873A1"/>
    <w:rsid w:val="00087419"/>
    <w:rsid w:val="0008751C"/>
    <w:rsid w:val="00091015"/>
    <w:rsid w:val="00091C92"/>
    <w:rsid w:val="0009261B"/>
    <w:rsid w:val="00092DEC"/>
    <w:rsid w:val="00093409"/>
    <w:rsid w:val="00093863"/>
    <w:rsid w:val="00093F65"/>
    <w:rsid w:val="00094107"/>
    <w:rsid w:val="00094776"/>
    <w:rsid w:val="000949B3"/>
    <w:rsid w:val="00095361"/>
    <w:rsid w:val="00096060"/>
    <w:rsid w:val="000962BF"/>
    <w:rsid w:val="00097324"/>
    <w:rsid w:val="000973CD"/>
    <w:rsid w:val="00097F85"/>
    <w:rsid w:val="00097FD7"/>
    <w:rsid w:val="000A0A76"/>
    <w:rsid w:val="000A134F"/>
    <w:rsid w:val="000A1C02"/>
    <w:rsid w:val="000A1ECB"/>
    <w:rsid w:val="000A2692"/>
    <w:rsid w:val="000A2BC3"/>
    <w:rsid w:val="000A31D3"/>
    <w:rsid w:val="000A332D"/>
    <w:rsid w:val="000A3526"/>
    <w:rsid w:val="000A3702"/>
    <w:rsid w:val="000A397B"/>
    <w:rsid w:val="000A47E3"/>
    <w:rsid w:val="000A5025"/>
    <w:rsid w:val="000A58A3"/>
    <w:rsid w:val="000A67A6"/>
    <w:rsid w:val="000A69E8"/>
    <w:rsid w:val="000A6DC2"/>
    <w:rsid w:val="000A771E"/>
    <w:rsid w:val="000A7B7C"/>
    <w:rsid w:val="000B1081"/>
    <w:rsid w:val="000B1223"/>
    <w:rsid w:val="000B13D8"/>
    <w:rsid w:val="000B1AD0"/>
    <w:rsid w:val="000B23CA"/>
    <w:rsid w:val="000B341C"/>
    <w:rsid w:val="000B44DF"/>
    <w:rsid w:val="000B4DA4"/>
    <w:rsid w:val="000B53A3"/>
    <w:rsid w:val="000B5909"/>
    <w:rsid w:val="000B5A3B"/>
    <w:rsid w:val="000B5B43"/>
    <w:rsid w:val="000B67F4"/>
    <w:rsid w:val="000B6B4A"/>
    <w:rsid w:val="000B6BDB"/>
    <w:rsid w:val="000B6CD8"/>
    <w:rsid w:val="000B706D"/>
    <w:rsid w:val="000B7AB0"/>
    <w:rsid w:val="000B7FAE"/>
    <w:rsid w:val="000C0AF5"/>
    <w:rsid w:val="000C1363"/>
    <w:rsid w:val="000C2145"/>
    <w:rsid w:val="000C32A5"/>
    <w:rsid w:val="000C3826"/>
    <w:rsid w:val="000C4A23"/>
    <w:rsid w:val="000C4B3D"/>
    <w:rsid w:val="000C5BC6"/>
    <w:rsid w:val="000C63F8"/>
    <w:rsid w:val="000C6536"/>
    <w:rsid w:val="000C6674"/>
    <w:rsid w:val="000C6B0E"/>
    <w:rsid w:val="000C6D49"/>
    <w:rsid w:val="000C7755"/>
    <w:rsid w:val="000C7BF0"/>
    <w:rsid w:val="000C7F6D"/>
    <w:rsid w:val="000D1915"/>
    <w:rsid w:val="000D1956"/>
    <w:rsid w:val="000D1C97"/>
    <w:rsid w:val="000D1E0C"/>
    <w:rsid w:val="000D1EC5"/>
    <w:rsid w:val="000D258F"/>
    <w:rsid w:val="000D3491"/>
    <w:rsid w:val="000D3BF9"/>
    <w:rsid w:val="000D43A4"/>
    <w:rsid w:val="000D559B"/>
    <w:rsid w:val="000D5613"/>
    <w:rsid w:val="000D5D02"/>
    <w:rsid w:val="000D7576"/>
    <w:rsid w:val="000D75DF"/>
    <w:rsid w:val="000D7A41"/>
    <w:rsid w:val="000D7D24"/>
    <w:rsid w:val="000D7DF9"/>
    <w:rsid w:val="000D7EB2"/>
    <w:rsid w:val="000E01A0"/>
    <w:rsid w:val="000E0418"/>
    <w:rsid w:val="000E0D95"/>
    <w:rsid w:val="000E0F0C"/>
    <w:rsid w:val="000E106D"/>
    <w:rsid w:val="000E1573"/>
    <w:rsid w:val="000E2DBD"/>
    <w:rsid w:val="000E2E64"/>
    <w:rsid w:val="000E2F0E"/>
    <w:rsid w:val="000E3517"/>
    <w:rsid w:val="000E37D6"/>
    <w:rsid w:val="000E400A"/>
    <w:rsid w:val="000E4A1F"/>
    <w:rsid w:val="000E50CB"/>
    <w:rsid w:val="000E5364"/>
    <w:rsid w:val="000E53C9"/>
    <w:rsid w:val="000E58DD"/>
    <w:rsid w:val="000E59DE"/>
    <w:rsid w:val="000E613A"/>
    <w:rsid w:val="000E6576"/>
    <w:rsid w:val="000E70BC"/>
    <w:rsid w:val="000E70D9"/>
    <w:rsid w:val="000E72DA"/>
    <w:rsid w:val="000E73BC"/>
    <w:rsid w:val="000E7736"/>
    <w:rsid w:val="000F0BA9"/>
    <w:rsid w:val="000F0CDB"/>
    <w:rsid w:val="000F10D4"/>
    <w:rsid w:val="000F13DF"/>
    <w:rsid w:val="000F17F8"/>
    <w:rsid w:val="000F1975"/>
    <w:rsid w:val="000F1ECE"/>
    <w:rsid w:val="000F1FA6"/>
    <w:rsid w:val="000F2715"/>
    <w:rsid w:val="000F36CE"/>
    <w:rsid w:val="000F3795"/>
    <w:rsid w:val="000F4086"/>
    <w:rsid w:val="000F414E"/>
    <w:rsid w:val="000F41CE"/>
    <w:rsid w:val="000F46F2"/>
    <w:rsid w:val="000F4AC4"/>
    <w:rsid w:val="000F4CC9"/>
    <w:rsid w:val="000F4F81"/>
    <w:rsid w:val="000F5590"/>
    <w:rsid w:val="000F57C9"/>
    <w:rsid w:val="000F69FD"/>
    <w:rsid w:val="000F6E44"/>
    <w:rsid w:val="000F6E83"/>
    <w:rsid w:val="000F70FD"/>
    <w:rsid w:val="000F711F"/>
    <w:rsid w:val="000F71F5"/>
    <w:rsid w:val="000F762A"/>
    <w:rsid w:val="00100803"/>
    <w:rsid w:val="0010090E"/>
    <w:rsid w:val="00100D06"/>
    <w:rsid w:val="00101664"/>
    <w:rsid w:val="00101872"/>
    <w:rsid w:val="00101C83"/>
    <w:rsid w:val="00101E52"/>
    <w:rsid w:val="0010243C"/>
    <w:rsid w:val="001024BC"/>
    <w:rsid w:val="00102E56"/>
    <w:rsid w:val="001033E9"/>
    <w:rsid w:val="0010343C"/>
    <w:rsid w:val="00103888"/>
    <w:rsid w:val="001048F8"/>
    <w:rsid w:val="001050B8"/>
    <w:rsid w:val="00105567"/>
    <w:rsid w:val="001056A2"/>
    <w:rsid w:val="00105EC8"/>
    <w:rsid w:val="00106182"/>
    <w:rsid w:val="0010621E"/>
    <w:rsid w:val="00106703"/>
    <w:rsid w:val="0010691A"/>
    <w:rsid w:val="00106A0C"/>
    <w:rsid w:val="00106D51"/>
    <w:rsid w:val="00106E0D"/>
    <w:rsid w:val="00107876"/>
    <w:rsid w:val="00107E4B"/>
    <w:rsid w:val="00107F7E"/>
    <w:rsid w:val="001106DA"/>
    <w:rsid w:val="00110893"/>
    <w:rsid w:val="00110CF7"/>
    <w:rsid w:val="0011120E"/>
    <w:rsid w:val="00112B8D"/>
    <w:rsid w:val="00112C0E"/>
    <w:rsid w:val="00113674"/>
    <w:rsid w:val="00114189"/>
    <w:rsid w:val="00114365"/>
    <w:rsid w:val="0011494B"/>
    <w:rsid w:val="00114F5F"/>
    <w:rsid w:val="0011522F"/>
    <w:rsid w:val="00116275"/>
    <w:rsid w:val="0011663C"/>
    <w:rsid w:val="00116710"/>
    <w:rsid w:val="001172CF"/>
    <w:rsid w:val="00117D04"/>
    <w:rsid w:val="00120751"/>
    <w:rsid w:val="00120AD0"/>
    <w:rsid w:val="00122340"/>
    <w:rsid w:val="001225C8"/>
    <w:rsid w:val="001229A6"/>
    <w:rsid w:val="00123CF0"/>
    <w:rsid w:val="001242F1"/>
    <w:rsid w:val="00124734"/>
    <w:rsid w:val="001248A8"/>
    <w:rsid w:val="001257C6"/>
    <w:rsid w:val="00125911"/>
    <w:rsid w:val="001267CA"/>
    <w:rsid w:val="00126A1D"/>
    <w:rsid w:val="00127027"/>
    <w:rsid w:val="001274D3"/>
    <w:rsid w:val="00127D67"/>
    <w:rsid w:val="001303D9"/>
    <w:rsid w:val="00130910"/>
    <w:rsid w:val="00130D87"/>
    <w:rsid w:val="00130F55"/>
    <w:rsid w:val="001313AB"/>
    <w:rsid w:val="001316E6"/>
    <w:rsid w:val="00131752"/>
    <w:rsid w:val="00131AE0"/>
    <w:rsid w:val="001323D6"/>
    <w:rsid w:val="001327AB"/>
    <w:rsid w:val="00133D8F"/>
    <w:rsid w:val="0013401F"/>
    <w:rsid w:val="00135217"/>
    <w:rsid w:val="001352DA"/>
    <w:rsid w:val="00135806"/>
    <w:rsid w:val="00135A31"/>
    <w:rsid w:val="00135C96"/>
    <w:rsid w:val="001362B1"/>
    <w:rsid w:val="00136822"/>
    <w:rsid w:val="0013785D"/>
    <w:rsid w:val="00137E5F"/>
    <w:rsid w:val="00137E80"/>
    <w:rsid w:val="001400C1"/>
    <w:rsid w:val="00140A6D"/>
    <w:rsid w:val="00140EA4"/>
    <w:rsid w:val="001411A0"/>
    <w:rsid w:val="001416AB"/>
    <w:rsid w:val="00141CE2"/>
    <w:rsid w:val="00142207"/>
    <w:rsid w:val="00142A36"/>
    <w:rsid w:val="00142E09"/>
    <w:rsid w:val="00143499"/>
    <w:rsid w:val="0014407B"/>
    <w:rsid w:val="00144D0D"/>
    <w:rsid w:val="001450EA"/>
    <w:rsid w:val="001456E4"/>
    <w:rsid w:val="00146A1D"/>
    <w:rsid w:val="00146D44"/>
    <w:rsid w:val="00146F56"/>
    <w:rsid w:val="00147751"/>
    <w:rsid w:val="00147CE2"/>
    <w:rsid w:val="001505A8"/>
    <w:rsid w:val="00150C01"/>
    <w:rsid w:val="00151693"/>
    <w:rsid w:val="001517CD"/>
    <w:rsid w:val="001523EE"/>
    <w:rsid w:val="001526CD"/>
    <w:rsid w:val="00152AB6"/>
    <w:rsid w:val="00152D37"/>
    <w:rsid w:val="00152ED9"/>
    <w:rsid w:val="00152F2C"/>
    <w:rsid w:val="00153046"/>
    <w:rsid w:val="001532EB"/>
    <w:rsid w:val="00154669"/>
    <w:rsid w:val="001546E4"/>
    <w:rsid w:val="001547EF"/>
    <w:rsid w:val="0015487E"/>
    <w:rsid w:val="00154B74"/>
    <w:rsid w:val="0015538A"/>
    <w:rsid w:val="001559F4"/>
    <w:rsid w:val="00156193"/>
    <w:rsid w:val="00156527"/>
    <w:rsid w:val="00156559"/>
    <w:rsid w:val="0015659B"/>
    <w:rsid w:val="00156B61"/>
    <w:rsid w:val="00156E6A"/>
    <w:rsid w:val="00156F7B"/>
    <w:rsid w:val="00157080"/>
    <w:rsid w:val="00157180"/>
    <w:rsid w:val="001572F4"/>
    <w:rsid w:val="001577D2"/>
    <w:rsid w:val="00157DC3"/>
    <w:rsid w:val="00160D39"/>
    <w:rsid w:val="00160F71"/>
    <w:rsid w:val="00160FEF"/>
    <w:rsid w:val="0016135D"/>
    <w:rsid w:val="001619EB"/>
    <w:rsid w:val="0016243D"/>
    <w:rsid w:val="001629C0"/>
    <w:rsid w:val="00163674"/>
    <w:rsid w:val="00163901"/>
    <w:rsid w:val="00163980"/>
    <w:rsid w:val="00163CB2"/>
    <w:rsid w:val="0016475F"/>
    <w:rsid w:val="00167A11"/>
    <w:rsid w:val="00167E78"/>
    <w:rsid w:val="0017097B"/>
    <w:rsid w:val="00170A18"/>
    <w:rsid w:val="00170A4E"/>
    <w:rsid w:val="00170B79"/>
    <w:rsid w:val="00170FE9"/>
    <w:rsid w:val="0017118F"/>
    <w:rsid w:val="0017123C"/>
    <w:rsid w:val="00171D43"/>
    <w:rsid w:val="00172618"/>
    <w:rsid w:val="001727FC"/>
    <w:rsid w:val="0017294E"/>
    <w:rsid w:val="00172C51"/>
    <w:rsid w:val="00172D42"/>
    <w:rsid w:val="00172F92"/>
    <w:rsid w:val="0017322E"/>
    <w:rsid w:val="00173535"/>
    <w:rsid w:val="001744CC"/>
    <w:rsid w:val="00174F9E"/>
    <w:rsid w:val="0017509D"/>
    <w:rsid w:val="0017668D"/>
    <w:rsid w:val="00176815"/>
    <w:rsid w:val="00176922"/>
    <w:rsid w:val="001770AF"/>
    <w:rsid w:val="00180A42"/>
    <w:rsid w:val="00180B50"/>
    <w:rsid w:val="00180C5E"/>
    <w:rsid w:val="00180EAC"/>
    <w:rsid w:val="0018105F"/>
    <w:rsid w:val="00181A8F"/>
    <w:rsid w:val="001826C4"/>
    <w:rsid w:val="001828BD"/>
    <w:rsid w:val="00183078"/>
    <w:rsid w:val="00183944"/>
    <w:rsid w:val="00184275"/>
    <w:rsid w:val="001846A7"/>
    <w:rsid w:val="00184CAC"/>
    <w:rsid w:val="00185801"/>
    <w:rsid w:val="0018584E"/>
    <w:rsid w:val="00185D89"/>
    <w:rsid w:val="00186AC3"/>
    <w:rsid w:val="001871BB"/>
    <w:rsid w:val="001903F8"/>
    <w:rsid w:val="0019118F"/>
    <w:rsid w:val="0019133D"/>
    <w:rsid w:val="001923CD"/>
    <w:rsid w:val="0019240D"/>
    <w:rsid w:val="00192D64"/>
    <w:rsid w:val="00193251"/>
    <w:rsid w:val="00193342"/>
    <w:rsid w:val="0019397E"/>
    <w:rsid w:val="00193D4E"/>
    <w:rsid w:val="00193F36"/>
    <w:rsid w:val="00194015"/>
    <w:rsid w:val="001940EB"/>
    <w:rsid w:val="001949F5"/>
    <w:rsid w:val="00194DBF"/>
    <w:rsid w:val="00194E1A"/>
    <w:rsid w:val="00195B9A"/>
    <w:rsid w:val="001970C6"/>
    <w:rsid w:val="001978CA"/>
    <w:rsid w:val="001A0187"/>
    <w:rsid w:val="001A0707"/>
    <w:rsid w:val="001A12EF"/>
    <w:rsid w:val="001A13FD"/>
    <w:rsid w:val="001A20B9"/>
    <w:rsid w:val="001A22AB"/>
    <w:rsid w:val="001A24FC"/>
    <w:rsid w:val="001A28A7"/>
    <w:rsid w:val="001A2DBB"/>
    <w:rsid w:val="001A2F3F"/>
    <w:rsid w:val="001A320A"/>
    <w:rsid w:val="001A3565"/>
    <w:rsid w:val="001A38D2"/>
    <w:rsid w:val="001A38E1"/>
    <w:rsid w:val="001A3EF3"/>
    <w:rsid w:val="001A446A"/>
    <w:rsid w:val="001A50DB"/>
    <w:rsid w:val="001A51DF"/>
    <w:rsid w:val="001A52B9"/>
    <w:rsid w:val="001A55CF"/>
    <w:rsid w:val="001A5F9E"/>
    <w:rsid w:val="001A6EAC"/>
    <w:rsid w:val="001A7447"/>
    <w:rsid w:val="001B051C"/>
    <w:rsid w:val="001B0520"/>
    <w:rsid w:val="001B0A51"/>
    <w:rsid w:val="001B1991"/>
    <w:rsid w:val="001B3F4A"/>
    <w:rsid w:val="001B45BB"/>
    <w:rsid w:val="001B5F8A"/>
    <w:rsid w:val="001B64B6"/>
    <w:rsid w:val="001B67E5"/>
    <w:rsid w:val="001C0D9B"/>
    <w:rsid w:val="001C0DDD"/>
    <w:rsid w:val="001C0DF8"/>
    <w:rsid w:val="001C108A"/>
    <w:rsid w:val="001C173B"/>
    <w:rsid w:val="001C33E6"/>
    <w:rsid w:val="001C349D"/>
    <w:rsid w:val="001C374C"/>
    <w:rsid w:val="001C3928"/>
    <w:rsid w:val="001C48AD"/>
    <w:rsid w:val="001C49D7"/>
    <w:rsid w:val="001C5600"/>
    <w:rsid w:val="001C5CE6"/>
    <w:rsid w:val="001C5E19"/>
    <w:rsid w:val="001C5E80"/>
    <w:rsid w:val="001C5F8B"/>
    <w:rsid w:val="001C6198"/>
    <w:rsid w:val="001C69BB"/>
    <w:rsid w:val="001C7C50"/>
    <w:rsid w:val="001C7E66"/>
    <w:rsid w:val="001C7FC0"/>
    <w:rsid w:val="001D0E65"/>
    <w:rsid w:val="001D2D33"/>
    <w:rsid w:val="001D32DB"/>
    <w:rsid w:val="001D3DBF"/>
    <w:rsid w:val="001D412D"/>
    <w:rsid w:val="001D4150"/>
    <w:rsid w:val="001D4530"/>
    <w:rsid w:val="001D4BA9"/>
    <w:rsid w:val="001D557E"/>
    <w:rsid w:val="001D5739"/>
    <w:rsid w:val="001D5871"/>
    <w:rsid w:val="001D5ADE"/>
    <w:rsid w:val="001D6B5A"/>
    <w:rsid w:val="001D7795"/>
    <w:rsid w:val="001E094A"/>
    <w:rsid w:val="001E1561"/>
    <w:rsid w:val="001E15DD"/>
    <w:rsid w:val="001E1E33"/>
    <w:rsid w:val="001E2130"/>
    <w:rsid w:val="001E228D"/>
    <w:rsid w:val="001E2292"/>
    <w:rsid w:val="001E2B59"/>
    <w:rsid w:val="001E2EA9"/>
    <w:rsid w:val="001E3648"/>
    <w:rsid w:val="001E39DC"/>
    <w:rsid w:val="001E3B4A"/>
    <w:rsid w:val="001E4042"/>
    <w:rsid w:val="001E4B3B"/>
    <w:rsid w:val="001E4FAC"/>
    <w:rsid w:val="001E55C0"/>
    <w:rsid w:val="001E5D0F"/>
    <w:rsid w:val="001E655F"/>
    <w:rsid w:val="001E7216"/>
    <w:rsid w:val="001F0269"/>
    <w:rsid w:val="001F09C7"/>
    <w:rsid w:val="001F111E"/>
    <w:rsid w:val="001F193E"/>
    <w:rsid w:val="001F1BD4"/>
    <w:rsid w:val="001F1CE4"/>
    <w:rsid w:val="001F2647"/>
    <w:rsid w:val="001F2928"/>
    <w:rsid w:val="001F2EA4"/>
    <w:rsid w:val="001F35BC"/>
    <w:rsid w:val="001F4AFE"/>
    <w:rsid w:val="001F4C3D"/>
    <w:rsid w:val="001F4DDD"/>
    <w:rsid w:val="001F5D3A"/>
    <w:rsid w:val="001F64CF"/>
    <w:rsid w:val="001F6C68"/>
    <w:rsid w:val="001F6CB3"/>
    <w:rsid w:val="001F6EA5"/>
    <w:rsid w:val="001F74A4"/>
    <w:rsid w:val="001F782B"/>
    <w:rsid w:val="0020012D"/>
    <w:rsid w:val="002001C1"/>
    <w:rsid w:val="002002CF"/>
    <w:rsid w:val="0020191A"/>
    <w:rsid w:val="00202253"/>
    <w:rsid w:val="002022DC"/>
    <w:rsid w:val="00202350"/>
    <w:rsid w:val="002028E9"/>
    <w:rsid w:val="002029D6"/>
    <w:rsid w:val="002031D4"/>
    <w:rsid w:val="00203266"/>
    <w:rsid w:val="00204AF8"/>
    <w:rsid w:val="00204C74"/>
    <w:rsid w:val="00204FD0"/>
    <w:rsid w:val="002053D9"/>
    <w:rsid w:val="00205A54"/>
    <w:rsid w:val="00206235"/>
    <w:rsid w:val="002063AF"/>
    <w:rsid w:val="00206B1F"/>
    <w:rsid w:val="00206D1F"/>
    <w:rsid w:val="00206D45"/>
    <w:rsid w:val="00207D15"/>
    <w:rsid w:val="00207FEC"/>
    <w:rsid w:val="0021029C"/>
    <w:rsid w:val="00210ECC"/>
    <w:rsid w:val="002118AD"/>
    <w:rsid w:val="0021219B"/>
    <w:rsid w:val="002121DF"/>
    <w:rsid w:val="002125CC"/>
    <w:rsid w:val="00212E18"/>
    <w:rsid w:val="00213653"/>
    <w:rsid w:val="002136E2"/>
    <w:rsid w:val="00213D0E"/>
    <w:rsid w:val="0021470D"/>
    <w:rsid w:val="00214805"/>
    <w:rsid w:val="00214BA4"/>
    <w:rsid w:val="00214BA5"/>
    <w:rsid w:val="002151F9"/>
    <w:rsid w:val="002166E3"/>
    <w:rsid w:val="00216B9C"/>
    <w:rsid w:val="00217D75"/>
    <w:rsid w:val="00217E65"/>
    <w:rsid w:val="002203A5"/>
    <w:rsid w:val="00220C77"/>
    <w:rsid w:val="00220EE8"/>
    <w:rsid w:val="00221309"/>
    <w:rsid w:val="00221EC4"/>
    <w:rsid w:val="00222EE9"/>
    <w:rsid w:val="002236D8"/>
    <w:rsid w:val="00223702"/>
    <w:rsid w:val="002239F8"/>
    <w:rsid w:val="00223C24"/>
    <w:rsid w:val="002243DB"/>
    <w:rsid w:val="0022468A"/>
    <w:rsid w:val="00224A31"/>
    <w:rsid w:val="002253A9"/>
    <w:rsid w:val="00225605"/>
    <w:rsid w:val="00225981"/>
    <w:rsid w:val="00225CB2"/>
    <w:rsid w:val="00226934"/>
    <w:rsid w:val="00226B64"/>
    <w:rsid w:val="002270C8"/>
    <w:rsid w:val="00227859"/>
    <w:rsid w:val="00227E29"/>
    <w:rsid w:val="00230FC3"/>
    <w:rsid w:val="00231171"/>
    <w:rsid w:val="002318E4"/>
    <w:rsid w:val="00231E06"/>
    <w:rsid w:val="00232BBC"/>
    <w:rsid w:val="00232DA7"/>
    <w:rsid w:val="00232F38"/>
    <w:rsid w:val="00233599"/>
    <w:rsid w:val="0023376E"/>
    <w:rsid w:val="00233970"/>
    <w:rsid w:val="0023402F"/>
    <w:rsid w:val="002345CC"/>
    <w:rsid w:val="002349BA"/>
    <w:rsid w:val="00234F76"/>
    <w:rsid w:val="00235120"/>
    <w:rsid w:val="002353DB"/>
    <w:rsid w:val="00235C41"/>
    <w:rsid w:val="0023679B"/>
    <w:rsid w:val="002368B9"/>
    <w:rsid w:val="002371C9"/>
    <w:rsid w:val="00237AB2"/>
    <w:rsid w:val="00237F41"/>
    <w:rsid w:val="00237FB1"/>
    <w:rsid w:val="002400AC"/>
    <w:rsid w:val="00241959"/>
    <w:rsid w:val="00241AF1"/>
    <w:rsid w:val="002425AD"/>
    <w:rsid w:val="002428A8"/>
    <w:rsid w:val="00242A27"/>
    <w:rsid w:val="00242CF7"/>
    <w:rsid w:val="00242EF3"/>
    <w:rsid w:val="00243186"/>
    <w:rsid w:val="002446B1"/>
    <w:rsid w:val="002455B8"/>
    <w:rsid w:val="00245BFC"/>
    <w:rsid w:val="002463A7"/>
    <w:rsid w:val="002466A8"/>
    <w:rsid w:val="002468CC"/>
    <w:rsid w:val="00246933"/>
    <w:rsid w:val="0024709C"/>
    <w:rsid w:val="00247146"/>
    <w:rsid w:val="002472C3"/>
    <w:rsid w:val="00247562"/>
    <w:rsid w:val="00247D09"/>
    <w:rsid w:val="0025005A"/>
    <w:rsid w:val="00250879"/>
    <w:rsid w:val="00250B0E"/>
    <w:rsid w:val="00250FD4"/>
    <w:rsid w:val="002511FE"/>
    <w:rsid w:val="002517C6"/>
    <w:rsid w:val="00251BFA"/>
    <w:rsid w:val="00251DB5"/>
    <w:rsid w:val="002526AA"/>
    <w:rsid w:val="002536BC"/>
    <w:rsid w:val="00253B62"/>
    <w:rsid w:val="002541E9"/>
    <w:rsid w:val="00254303"/>
    <w:rsid w:val="002555B0"/>
    <w:rsid w:val="00255BD0"/>
    <w:rsid w:val="00255D99"/>
    <w:rsid w:val="002560FF"/>
    <w:rsid w:val="00256778"/>
    <w:rsid w:val="00256A41"/>
    <w:rsid w:val="0025716B"/>
    <w:rsid w:val="0025738E"/>
    <w:rsid w:val="002573BD"/>
    <w:rsid w:val="00257599"/>
    <w:rsid w:val="002575B1"/>
    <w:rsid w:val="00257E55"/>
    <w:rsid w:val="002600CB"/>
    <w:rsid w:val="00260668"/>
    <w:rsid w:val="00260937"/>
    <w:rsid w:val="0026106E"/>
    <w:rsid w:val="00261CEA"/>
    <w:rsid w:val="00261E4B"/>
    <w:rsid w:val="00261E90"/>
    <w:rsid w:val="00262D4B"/>
    <w:rsid w:val="00263324"/>
    <w:rsid w:val="00263451"/>
    <w:rsid w:val="00263AFC"/>
    <w:rsid w:val="00264444"/>
    <w:rsid w:val="002646D6"/>
    <w:rsid w:val="00264EF3"/>
    <w:rsid w:val="0026599F"/>
    <w:rsid w:val="002663CF"/>
    <w:rsid w:val="00266C30"/>
    <w:rsid w:val="00266FAA"/>
    <w:rsid w:val="00267146"/>
    <w:rsid w:val="002671AD"/>
    <w:rsid w:val="00267934"/>
    <w:rsid w:val="0026794E"/>
    <w:rsid w:val="002679F8"/>
    <w:rsid w:val="002705C4"/>
    <w:rsid w:val="002708E1"/>
    <w:rsid w:val="00270A41"/>
    <w:rsid w:val="00270BFE"/>
    <w:rsid w:val="00270D79"/>
    <w:rsid w:val="0027103F"/>
    <w:rsid w:val="00271967"/>
    <w:rsid w:val="0027199E"/>
    <w:rsid w:val="00271A3C"/>
    <w:rsid w:val="00271A49"/>
    <w:rsid w:val="00272CA4"/>
    <w:rsid w:val="002738CA"/>
    <w:rsid w:val="0027409F"/>
    <w:rsid w:val="00274D02"/>
    <w:rsid w:val="00274D5F"/>
    <w:rsid w:val="00274D62"/>
    <w:rsid w:val="00275095"/>
    <w:rsid w:val="002752B9"/>
    <w:rsid w:val="002753D5"/>
    <w:rsid w:val="00275656"/>
    <w:rsid w:val="0027571E"/>
    <w:rsid w:val="0027585F"/>
    <w:rsid w:val="002768E2"/>
    <w:rsid w:val="002779A3"/>
    <w:rsid w:val="002800A5"/>
    <w:rsid w:val="00280EB2"/>
    <w:rsid w:val="00281324"/>
    <w:rsid w:val="00281511"/>
    <w:rsid w:val="002817A2"/>
    <w:rsid w:val="00281D3A"/>
    <w:rsid w:val="002820D6"/>
    <w:rsid w:val="002820EA"/>
    <w:rsid w:val="00282B93"/>
    <w:rsid w:val="00282D9E"/>
    <w:rsid w:val="002833A3"/>
    <w:rsid w:val="00283874"/>
    <w:rsid w:val="00283A6B"/>
    <w:rsid w:val="00283A73"/>
    <w:rsid w:val="002846A1"/>
    <w:rsid w:val="0028475F"/>
    <w:rsid w:val="00284E09"/>
    <w:rsid w:val="002853ED"/>
    <w:rsid w:val="00286189"/>
    <w:rsid w:val="002862B2"/>
    <w:rsid w:val="00286D2E"/>
    <w:rsid w:val="00286E45"/>
    <w:rsid w:val="002871F8"/>
    <w:rsid w:val="002873B1"/>
    <w:rsid w:val="002873E9"/>
    <w:rsid w:val="00287EB8"/>
    <w:rsid w:val="00290B2F"/>
    <w:rsid w:val="0029168D"/>
    <w:rsid w:val="00291B89"/>
    <w:rsid w:val="00291CA6"/>
    <w:rsid w:val="00291CDC"/>
    <w:rsid w:val="00292B3E"/>
    <w:rsid w:val="00292D1D"/>
    <w:rsid w:val="00292DB3"/>
    <w:rsid w:val="00292EFD"/>
    <w:rsid w:val="00293FC6"/>
    <w:rsid w:val="002948D8"/>
    <w:rsid w:val="00294CB6"/>
    <w:rsid w:val="00294CDA"/>
    <w:rsid w:val="00294F9D"/>
    <w:rsid w:val="0029535D"/>
    <w:rsid w:val="00295461"/>
    <w:rsid w:val="00295907"/>
    <w:rsid w:val="002959D4"/>
    <w:rsid w:val="00295A87"/>
    <w:rsid w:val="00295CB3"/>
    <w:rsid w:val="00295EE9"/>
    <w:rsid w:val="00296BC7"/>
    <w:rsid w:val="0029780F"/>
    <w:rsid w:val="00297B42"/>
    <w:rsid w:val="00297B9E"/>
    <w:rsid w:val="00297E1D"/>
    <w:rsid w:val="002A055E"/>
    <w:rsid w:val="002A108A"/>
    <w:rsid w:val="002A1596"/>
    <w:rsid w:val="002A32FF"/>
    <w:rsid w:val="002A3EC9"/>
    <w:rsid w:val="002A47F4"/>
    <w:rsid w:val="002A4B5B"/>
    <w:rsid w:val="002A5298"/>
    <w:rsid w:val="002A53A7"/>
    <w:rsid w:val="002A692C"/>
    <w:rsid w:val="002A6CC8"/>
    <w:rsid w:val="002B0094"/>
    <w:rsid w:val="002B07BC"/>
    <w:rsid w:val="002B13D0"/>
    <w:rsid w:val="002B141F"/>
    <w:rsid w:val="002B1979"/>
    <w:rsid w:val="002B2074"/>
    <w:rsid w:val="002B25A2"/>
    <w:rsid w:val="002B270F"/>
    <w:rsid w:val="002B2AC6"/>
    <w:rsid w:val="002B2DDE"/>
    <w:rsid w:val="002B2F7E"/>
    <w:rsid w:val="002B3170"/>
    <w:rsid w:val="002B3B02"/>
    <w:rsid w:val="002B3D8D"/>
    <w:rsid w:val="002B541A"/>
    <w:rsid w:val="002B544D"/>
    <w:rsid w:val="002B5ADD"/>
    <w:rsid w:val="002B5B93"/>
    <w:rsid w:val="002B5CF0"/>
    <w:rsid w:val="002B5D57"/>
    <w:rsid w:val="002B5FF6"/>
    <w:rsid w:val="002B67E1"/>
    <w:rsid w:val="002B6D4F"/>
    <w:rsid w:val="002B70DD"/>
    <w:rsid w:val="002B790D"/>
    <w:rsid w:val="002B7F1C"/>
    <w:rsid w:val="002C007A"/>
    <w:rsid w:val="002C0165"/>
    <w:rsid w:val="002C0A0B"/>
    <w:rsid w:val="002C0A95"/>
    <w:rsid w:val="002C0A99"/>
    <w:rsid w:val="002C13F1"/>
    <w:rsid w:val="002C14FF"/>
    <w:rsid w:val="002C1F63"/>
    <w:rsid w:val="002C2BE6"/>
    <w:rsid w:val="002C2DB2"/>
    <w:rsid w:val="002C3822"/>
    <w:rsid w:val="002C4387"/>
    <w:rsid w:val="002C4670"/>
    <w:rsid w:val="002C4706"/>
    <w:rsid w:val="002C5489"/>
    <w:rsid w:val="002C54FA"/>
    <w:rsid w:val="002C62B4"/>
    <w:rsid w:val="002C7708"/>
    <w:rsid w:val="002C77B1"/>
    <w:rsid w:val="002C78EC"/>
    <w:rsid w:val="002C7CE6"/>
    <w:rsid w:val="002C7F70"/>
    <w:rsid w:val="002D0D3B"/>
    <w:rsid w:val="002D0F5E"/>
    <w:rsid w:val="002D0FC8"/>
    <w:rsid w:val="002D18C6"/>
    <w:rsid w:val="002D2345"/>
    <w:rsid w:val="002D28FB"/>
    <w:rsid w:val="002D2B54"/>
    <w:rsid w:val="002D2B96"/>
    <w:rsid w:val="002D2E09"/>
    <w:rsid w:val="002D2E2C"/>
    <w:rsid w:val="002D3672"/>
    <w:rsid w:val="002D3814"/>
    <w:rsid w:val="002D387D"/>
    <w:rsid w:val="002D38B6"/>
    <w:rsid w:val="002D3A39"/>
    <w:rsid w:val="002D3BDA"/>
    <w:rsid w:val="002D54D6"/>
    <w:rsid w:val="002D55CF"/>
    <w:rsid w:val="002D5C50"/>
    <w:rsid w:val="002D5F1E"/>
    <w:rsid w:val="002D646B"/>
    <w:rsid w:val="002D64DA"/>
    <w:rsid w:val="002D681A"/>
    <w:rsid w:val="002D6BD6"/>
    <w:rsid w:val="002D72FF"/>
    <w:rsid w:val="002D7909"/>
    <w:rsid w:val="002D7949"/>
    <w:rsid w:val="002D79F9"/>
    <w:rsid w:val="002D7A51"/>
    <w:rsid w:val="002D7AC7"/>
    <w:rsid w:val="002D7C96"/>
    <w:rsid w:val="002E0281"/>
    <w:rsid w:val="002E18E0"/>
    <w:rsid w:val="002E1FF9"/>
    <w:rsid w:val="002E29BE"/>
    <w:rsid w:val="002E32AA"/>
    <w:rsid w:val="002E32F0"/>
    <w:rsid w:val="002E4885"/>
    <w:rsid w:val="002E6275"/>
    <w:rsid w:val="002E6909"/>
    <w:rsid w:val="002E699B"/>
    <w:rsid w:val="002E6A00"/>
    <w:rsid w:val="002E6D2F"/>
    <w:rsid w:val="002E7694"/>
    <w:rsid w:val="002F0588"/>
    <w:rsid w:val="002F0AFA"/>
    <w:rsid w:val="002F14D4"/>
    <w:rsid w:val="002F21E7"/>
    <w:rsid w:val="002F2FD6"/>
    <w:rsid w:val="002F427B"/>
    <w:rsid w:val="002F4317"/>
    <w:rsid w:val="002F48EE"/>
    <w:rsid w:val="002F550B"/>
    <w:rsid w:val="002F55F6"/>
    <w:rsid w:val="002F571B"/>
    <w:rsid w:val="002F6155"/>
    <w:rsid w:val="002F6402"/>
    <w:rsid w:val="002F76D6"/>
    <w:rsid w:val="002F7813"/>
    <w:rsid w:val="002F784F"/>
    <w:rsid w:val="00300157"/>
    <w:rsid w:val="003005A6"/>
    <w:rsid w:val="00300F1E"/>
    <w:rsid w:val="0030133D"/>
    <w:rsid w:val="0030155F"/>
    <w:rsid w:val="003020BA"/>
    <w:rsid w:val="003025B9"/>
    <w:rsid w:val="00302AB8"/>
    <w:rsid w:val="00303D60"/>
    <w:rsid w:val="00304035"/>
    <w:rsid w:val="00304A73"/>
    <w:rsid w:val="00305496"/>
    <w:rsid w:val="00306096"/>
    <w:rsid w:val="00306E2D"/>
    <w:rsid w:val="00306E76"/>
    <w:rsid w:val="00307E72"/>
    <w:rsid w:val="00311438"/>
    <w:rsid w:val="00311ABB"/>
    <w:rsid w:val="00311C97"/>
    <w:rsid w:val="00313380"/>
    <w:rsid w:val="00313AF2"/>
    <w:rsid w:val="00313C52"/>
    <w:rsid w:val="00313C7D"/>
    <w:rsid w:val="00313F07"/>
    <w:rsid w:val="0031477D"/>
    <w:rsid w:val="003147C8"/>
    <w:rsid w:val="00315B6F"/>
    <w:rsid w:val="0031615F"/>
    <w:rsid w:val="00316E1E"/>
    <w:rsid w:val="003170E5"/>
    <w:rsid w:val="00317161"/>
    <w:rsid w:val="0031761C"/>
    <w:rsid w:val="00317859"/>
    <w:rsid w:val="00317A7D"/>
    <w:rsid w:val="0032003E"/>
    <w:rsid w:val="00320F73"/>
    <w:rsid w:val="00321187"/>
    <w:rsid w:val="003212D8"/>
    <w:rsid w:val="003216EE"/>
    <w:rsid w:val="00321BE3"/>
    <w:rsid w:val="0032275F"/>
    <w:rsid w:val="00322780"/>
    <w:rsid w:val="003228F8"/>
    <w:rsid w:val="00322988"/>
    <w:rsid w:val="00322C92"/>
    <w:rsid w:val="00323285"/>
    <w:rsid w:val="0032355E"/>
    <w:rsid w:val="003238DF"/>
    <w:rsid w:val="00323A36"/>
    <w:rsid w:val="0032408A"/>
    <w:rsid w:val="00324159"/>
    <w:rsid w:val="00324243"/>
    <w:rsid w:val="00324648"/>
    <w:rsid w:val="003250C8"/>
    <w:rsid w:val="00325F0D"/>
    <w:rsid w:val="00325F61"/>
    <w:rsid w:val="00326223"/>
    <w:rsid w:val="0032644F"/>
    <w:rsid w:val="00326A02"/>
    <w:rsid w:val="00326C63"/>
    <w:rsid w:val="00326F9D"/>
    <w:rsid w:val="003271EB"/>
    <w:rsid w:val="00327393"/>
    <w:rsid w:val="00330D2D"/>
    <w:rsid w:val="00331BF8"/>
    <w:rsid w:val="00331FBD"/>
    <w:rsid w:val="003321FA"/>
    <w:rsid w:val="003329AD"/>
    <w:rsid w:val="00332B5B"/>
    <w:rsid w:val="003330F3"/>
    <w:rsid w:val="003332A2"/>
    <w:rsid w:val="00333372"/>
    <w:rsid w:val="00333CC7"/>
    <w:rsid w:val="00333FEE"/>
    <w:rsid w:val="00334404"/>
    <w:rsid w:val="003344CE"/>
    <w:rsid w:val="003344FD"/>
    <w:rsid w:val="003349BD"/>
    <w:rsid w:val="00335167"/>
    <w:rsid w:val="00335579"/>
    <w:rsid w:val="003357A9"/>
    <w:rsid w:val="003359D1"/>
    <w:rsid w:val="00335AF3"/>
    <w:rsid w:val="00335C2C"/>
    <w:rsid w:val="00336443"/>
    <w:rsid w:val="00336749"/>
    <w:rsid w:val="003371B6"/>
    <w:rsid w:val="003371D8"/>
    <w:rsid w:val="00337239"/>
    <w:rsid w:val="003372A6"/>
    <w:rsid w:val="003379CB"/>
    <w:rsid w:val="00340875"/>
    <w:rsid w:val="00340A15"/>
    <w:rsid w:val="003418F7"/>
    <w:rsid w:val="003421A3"/>
    <w:rsid w:val="003424BC"/>
    <w:rsid w:val="00342909"/>
    <w:rsid w:val="0034292D"/>
    <w:rsid w:val="00342ECB"/>
    <w:rsid w:val="00342F79"/>
    <w:rsid w:val="00343BDF"/>
    <w:rsid w:val="00343CC0"/>
    <w:rsid w:val="00344544"/>
    <w:rsid w:val="00344887"/>
    <w:rsid w:val="00344ADF"/>
    <w:rsid w:val="00344B0E"/>
    <w:rsid w:val="00344DAA"/>
    <w:rsid w:val="0034525E"/>
    <w:rsid w:val="00345302"/>
    <w:rsid w:val="003455CB"/>
    <w:rsid w:val="003459A1"/>
    <w:rsid w:val="003462AD"/>
    <w:rsid w:val="00346CD6"/>
    <w:rsid w:val="0034743C"/>
    <w:rsid w:val="00347853"/>
    <w:rsid w:val="00347CFE"/>
    <w:rsid w:val="00347EF2"/>
    <w:rsid w:val="0035002F"/>
    <w:rsid w:val="003501B8"/>
    <w:rsid w:val="003505CF"/>
    <w:rsid w:val="00350640"/>
    <w:rsid w:val="0035085B"/>
    <w:rsid w:val="00350B07"/>
    <w:rsid w:val="00350D55"/>
    <w:rsid w:val="00350E0B"/>
    <w:rsid w:val="003516B8"/>
    <w:rsid w:val="00351C09"/>
    <w:rsid w:val="00351E76"/>
    <w:rsid w:val="00351FA6"/>
    <w:rsid w:val="003520E5"/>
    <w:rsid w:val="0035237B"/>
    <w:rsid w:val="003526AA"/>
    <w:rsid w:val="0035281B"/>
    <w:rsid w:val="003536DB"/>
    <w:rsid w:val="0035383B"/>
    <w:rsid w:val="003545ED"/>
    <w:rsid w:val="003546DF"/>
    <w:rsid w:val="00354B5B"/>
    <w:rsid w:val="00354D1D"/>
    <w:rsid w:val="00354E66"/>
    <w:rsid w:val="00354F02"/>
    <w:rsid w:val="0035500F"/>
    <w:rsid w:val="00355B36"/>
    <w:rsid w:val="00355E64"/>
    <w:rsid w:val="00356861"/>
    <w:rsid w:val="00356D9B"/>
    <w:rsid w:val="003571E9"/>
    <w:rsid w:val="003572FD"/>
    <w:rsid w:val="00357BF6"/>
    <w:rsid w:val="00360065"/>
    <w:rsid w:val="00360299"/>
    <w:rsid w:val="00360453"/>
    <w:rsid w:val="003605D8"/>
    <w:rsid w:val="0036090E"/>
    <w:rsid w:val="00361108"/>
    <w:rsid w:val="00362141"/>
    <w:rsid w:val="00362188"/>
    <w:rsid w:val="003623FC"/>
    <w:rsid w:val="00362FE0"/>
    <w:rsid w:val="003636FC"/>
    <w:rsid w:val="00363B81"/>
    <w:rsid w:val="00363BA3"/>
    <w:rsid w:val="003647F0"/>
    <w:rsid w:val="00365524"/>
    <w:rsid w:val="003656EB"/>
    <w:rsid w:val="00365967"/>
    <w:rsid w:val="003678FB"/>
    <w:rsid w:val="00367A6A"/>
    <w:rsid w:val="00367D33"/>
    <w:rsid w:val="003701C0"/>
    <w:rsid w:val="003705B7"/>
    <w:rsid w:val="00370C42"/>
    <w:rsid w:val="00371559"/>
    <w:rsid w:val="00371A1D"/>
    <w:rsid w:val="00372EDE"/>
    <w:rsid w:val="00373694"/>
    <w:rsid w:val="00373C79"/>
    <w:rsid w:val="00375951"/>
    <w:rsid w:val="00375B9D"/>
    <w:rsid w:val="00375C65"/>
    <w:rsid w:val="0037665C"/>
    <w:rsid w:val="00376844"/>
    <w:rsid w:val="00377A59"/>
    <w:rsid w:val="00380331"/>
    <w:rsid w:val="00380A93"/>
    <w:rsid w:val="00380D19"/>
    <w:rsid w:val="00380E48"/>
    <w:rsid w:val="00380E9F"/>
    <w:rsid w:val="00381876"/>
    <w:rsid w:val="00381BB3"/>
    <w:rsid w:val="00382131"/>
    <w:rsid w:val="00382446"/>
    <w:rsid w:val="00382B77"/>
    <w:rsid w:val="00382B98"/>
    <w:rsid w:val="00382CAD"/>
    <w:rsid w:val="00383C23"/>
    <w:rsid w:val="0038453E"/>
    <w:rsid w:val="003846FD"/>
    <w:rsid w:val="00384F5B"/>
    <w:rsid w:val="0038520C"/>
    <w:rsid w:val="0038540F"/>
    <w:rsid w:val="0038543D"/>
    <w:rsid w:val="003856A6"/>
    <w:rsid w:val="00385CAD"/>
    <w:rsid w:val="0038694A"/>
    <w:rsid w:val="0038739A"/>
    <w:rsid w:val="00387780"/>
    <w:rsid w:val="0038797B"/>
    <w:rsid w:val="00390AF8"/>
    <w:rsid w:val="00391357"/>
    <w:rsid w:val="00391FE4"/>
    <w:rsid w:val="0039239A"/>
    <w:rsid w:val="00393396"/>
    <w:rsid w:val="00393F5C"/>
    <w:rsid w:val="0039450F"/>
    <w:rsid w:val="003948B8"/>
    <w:rsid w:val="00394AB1"/>
    <w:rsid w:val="00395129"/>
    <w:rsid w:val="00395137"/>
    <w:rsid w:val="0039518D"/>
    <w:rsid w:val="003953B3"/>
    <w:rsid w:val="00395D45"/>
    <w:rsid w:val="00396141"/>
    <w:rsid w:val="00396689"/>
    <w:rsid w:val="0039694B"/>
    <w:rsid w:val="00396B75"/>
    <w:rsid w:val="00396B9D"/>
    <w:rsid w:val="00397373"/>
    <w:rsid w:val="0039787B"/>
    <w:rsid w:val="00397B12"/>
    <w:rsid w:val="003A09E2"/>
    <w:rsid w:val="003A0D0C"/>
    <w:rsid w:val="003A1478"/>
    <w:rsid w:val="003A15E6"/>
    <w:rsid w:val="003A165D"/>
    <w:rsid w:val="003A176C"/>
    <w:rsid w:val="003A1E50"/>
    <w:rsid w:val="003A2105"/>
    <w:rsid w:val="003A2242"/>
    <w:rsid w:val="003A4506"/>
    <w:rsid w:val="003A4518"/>
    <w:rsid w:val="003A4839"/>
    <w:rsid w:val="003A4BF5"/>
    <w:rsid w:val="003A4CEE"/>
    <w:rsid w:val="003A4D07"/>
    <w:rsid w:val="003A65E1"/>
    <w:rsid w:val="003A67D3"/>
    <w:rsid w:val="003A683D"/>
    <w:rsid w:val="003A6A24"/>
    <w:rsid w:val="003A6B27"/>
    <w:rsid w:val="003A79FF"/>
    <w:rsid w:val="003B022B"/>
    <w:rsid w:val="003B0E86"/>
    <w:rsid w:val="003B0F4E"/>
    <w:rsid w:val="003B0FEA"/>
    <w:rsid w:val="003B1121"/>
    <w:rsid w:val="003B131A"/>
    <w:rsid w:val="003B1594"/>
    <w:rsid w:val="003B1C35"/>
    <w:rsid w:val="003B233D"/>
    <w:rsid w:val="003B2A2B"/>
    <w:rsid w:val="003B2B99"/>
    <w:rsid w:val="003B2C94"/>
    <w:rsid w:val="003B32A1"/>
    <w:rsid w:val="003B49CC"/>
    <w:rsid w:val="003B4A36"/>
    <w:rsid w:val="003B4A58"/>
    <w:rsid w:val="003B54DA"/>
    <w:rsid w:val="003B73EC"/>
    <w:rsid w:val="003B7517"/>
    <w:rsid w:val="003B7824"/>
    <w:rsid w:val="003C006E"/>
    <w:rsid w:val="003C045E"/>
    <w:rsid w:val="003C0B2F"/>
    <w:rsid w:val="003C0E93"/>
    <w:rsid w:val="003C1135"/>
    <w:rsid w:val="003C17A4"/>
    <w:rsid w:val="003C1A98"/>
    <w:rsid w:val="003C1DF8"/>
    <w:rsid w:val="003C2A07"/>
    <w:rsid w:val="003C2A32"/>
    <w:rsid w:val="003C2A7E"/>
    <w:rsid w:val="003C2C8B"/>
    <w:rsid w:val="003C2D75"/>
    <w:rsid w:val="003C39EA"/>
    <w:rsid w:val="003C3D5C"/>
    <w:rsid w:val="003C4083"/>
    <w:rsid w:val="003C44AB"/>
    <w:rsid w:val="003C48F4"/>
    <w:rsid w:val="003C4A81"/>
    <w:rsid w:val="003C4B9F"/>
    <w:rsid w:val="003C4D46"/>
    <w:rsid w:val="003C54C6"/>
    <w:rsid w:val="003C54F6"/>
    <w:rsid w:val="003C57BE"/>
    <w:rsid w:val="003C5F1D"/>
    <w:rsid w:val="003C654A"/>
    <w:rsid w:val="003C654E"/>
    <w:rsid w:val="003C66E8"/>
    <w:rsid w:val="003C6A24"/>
    <w:rsid w:val="003C7058"/>
    <w:rsid w:val="003C7250"/>
    <w:rsid w:val="003C7F39"/>
    <w:rsid w:val="003C7F8E"/>
    <w:rsid w:val="003D065B"/>
    <w:rsid w:val="003D182B"/>
    <w:rsid w:val="003D1967"/>
    <w:rsid w:val="003D1B59"/>
    <w:rsid w:val="003D1E47"/>
    <w:rsid w:val="003D22E1"/>
    <w:rsid w:val="003D28E6"/>
    <w:rsid w:val="003D2A69"/>
    <w:rsid w:val="003D2BAB"/>
    <w:rsid w:val="003D33E7"/>
    <w:rsid w:val="003D4E63"/>
    <w:rsid w:val="003D6914"/>
    <w:rsid w:val="003D7955"/>
    <w:rsid w:val="003E0178"/>
    <w:rsid w:val="003E0B66"/>
    <w:rsid w:val="003E16DE"/>
    <w:rsid w:val="003E1DBE"/>
    <w:rsid w:val="003E1F52"/>
    <w:rsid w:val="003E25CA"/>
    <w:rsid w:val="003E2F5A"/>
    <w:rsid w:val="003E33A7"/>
    <w:rsid w:val="003E351A"/>
    <w:rsid w:val="003E3852"/>
    <w:rsid w:val="003E3C58"/>
    <w:rsid w:val="003E3F31"/>
    <w:rsid w:val="003E4078"/>
    <w:rsid w:val="003E40F4"/>
    <w:rsid w:val="003E4602"/>
    <w:rsid w:val="003E4693"/>
    <w:rsid w:val="003E4E16"/>
    <w:rsid w:val="003E5121"/>
    <w:rsid w:val="003E61F4"/>
    <w:rsid w:val="003E6AE2"/>
    <w:rsid w:val="003E6C63"/>
    <w:rsid w:val="003E6D1B"/>
    <w:rsid w:val="003E7CB4"/>
    <w:rsid w:val="003E7DA2"/>
    <w:rsid w:val="003E7E8F"/>
    <w:rsid w:val="003F02D4"/>
    <w:rsid w:val="003F04DA"/>
    <w:rsid w:val="003F070E"/>
    <w:rsid w:val="003F116D"/>
    <w:rsid w:val="003F289A"/>
    <w:rsid w:val="003F2BE4"/>
    <w:rsid w:val="003F2DA3"/>
    <w:rsid w:val="003F2FDA"/>
    <w:rsid w:val="003F44E2"/>
    <w:rsid w:val="003F555B"/>
    <w:rsid w:val="003F5821"/>
    <w:rsid w:val="003F5AE9"/>
    <w:rsid w:val="003F661B"/>
    <w:rsid w:val="003F7192"/>
    <w:rsid w:val="003F773D"/>
    <w:rsid w:val="003F77D1"/>
    <w:rsid w:val="003F7A0D"/>
    <w:rsid w:val="003F7AE0"/>
    <w:rsid w:val="003F7F0A"/>
    <w:rsid w:val="00400109"/>
    <w:rsid w:val="004005F6"/>
    <w:rsid w:val="0040066D"/>
    <w:rsid w:val="00400FAA"/>
    <w:rsid w:val="00401DEF"/>
    <w:rsid w:val="00402391"/>
    <w:rsid w:val="00402532"/>
    <w:rsid w:val="00402C03"/>
    <w:rsid w:val="004031C9"/>
    <w:rsid w:val="00403643"/>
    <w:rsid w:val="004036B0"/>
    <w:rsid w:val="00403722"/>
    <w:rsid w:val="00403C2A"/>
    <w:rsid w:val="00403F00"/>
    <w:rsid w:val="00403F52"/>
    <w:rsid w:val="004050D3"/>
    <w:rsid w:val="00405913"/>
    <w:rsid w:val="00405B0A"/>
    <w:rsid w:val="0040612F"/>
    <w:rsid w:val="004061A8"/>
    <w:rsid w:val="00406814"/>
    <w:rsid w:val="00407947"/>
    <w:rsid w:val="00407C30"/>
    <w:rsid w:val="00407F1C"/>
    <w:rsid w:val="004112E4"/>
    <w:rsid w:val="004114E8"/>
    <w:rsid w:val="0041159B"/>
    <w:rsid w:val="0041222D"/>
    <w:rsid w:val="004124CE"/>
    <w:rsid w:val="0041264D"/>
    <w:rsid w:val="00412769"/>
    <w:rsid w:val="00413A60"/>
    <w:rsid w:val="00413EB5"/>
    <w:rsid w:val="00415172"/>
    <w:rsid w:val="00415459"/>
    <w:rsid w:val="004159B2"/>
    <w:rsid w:val="00415A17"/>
    <w:rsid w:val="00415DB7"/>
    <w:rsid w:val="004166DD"/>
    <w:rsid w:val="00416DDC"/>
    <w:rsid w:val="0041707A"/>
    <w:rsid w:val="004172D3"/>
    <w:rsid w:val="0041759B"/>
    <w:rsid w:val="00417666"/>
    <w:rsid w:val="004176B4"/>
    <w:rsid w:val="00420416"/>
    <w:rsid w:val="00421157"/>
    <w:rsid w:val="00423508"/>
    <w:rsid w:val="00424B97"/>
    <w:rsid w:val="0042526D"/>
    <w:rsid w:val="004253E3"/>
    <w:rsid w:val="0042550C"/>
    <w:rsid w:val="00425944"/>
    <w:rsid w:val="00425F8C"/>
    <w:rsid w:val="0042622A"/>
    <w:rsid w:val="00426A75"/>
    <w:rsid w:val="00427925"/>
    <w:rsid w:val="004318B8"/>
    <w:rsid w:val="00431D72"/>
    <w:rsid w:val="00432791"/>
    <w:rsid w:val="004334FA"/>
    <w:rsid w:val="00433D32"/>
    <w:rsid w:val="00433ED1"/>
    <w:rsid w:val="004350B1"/>
    <w:rsid w:val="004356C1"/>
    <w:rsid w:val="00435786"/>
    <w:rsid w:val="00435B08"/>
    <w:rsid w:val="00436AEC"/>
    <w:rsid w:val="00437466"/>
    <w:rsid w:val="00440004"/>
    <w:rsid w:val="0044016A"/>
    <w:rsid w:val="00440D1C"/>
    <w:rsid w:val="004418F6"/>
    <w:rsid w:val="00442752"/>
    <w:rsid w:val="00442FA3"/>
    <w:rsid w:val="00443303"/>
    <w:rsid w:val="00443636"/>
    <w:rsid w:val="004436EB"/>
    <w:rsid w:val="00443A4E"/>
    <w:rsid w:val="00443B7C"/>
    <w:rsid w:val="00443CF2"/>
    <w:rsid w:val="00443DE1"/>
    <w:rsid w:val="004443E4"/>
    <w:rsid w:val="00444898"/>
    <w:rsid w:val="00445341"/>
    <w:rsid w:val="0044594F"/>
    <w:rsid w:val="00445C04"/>
    <w:rsid w:val="00445F30"/>
    <w:rsid w:val="004461F3"/>
    <w:rsid w:val="004468BC"/>
    <w:rsid w:val="00446DDE"/>
    <w:rsid w:val="00447057"/>
    <w:rsid w:val="00447232"/>
    <w:rsid w:val="004475D7"/>
    <w:rsid w:val="004477A2"/>
    <w:rsid w:val="004478D9"/>
    <w:rsid w:val="00447DBC"/>
    <w:rsid w:val="00447E47"/>
    <w:rsid w:val="0045046F"/>
    <w:rsid w:val="004504FD"/>
    <w:rsid w:val="004510FE"/>
    <w:rsid w:val="00451ACB"/>
    <w:rsid w:val="0045240E"/>
    <w:rsid w:val="004526B8"/>
    <w:rsid w:val="0045295C"/>
    <w:rsid w:val="00453508"/>
    <w:rsid w:val="00453745"/>
    <w:rsid w:val="004538E3"/>
    <w:rsid w:val="00453E27"/>
    <w:rsid w:val="00453F63"/>
    <w:rsid w:val="004546EB"/>
    <w:rsid w:val="00454761"/>
    <w:rsid w:val="00454F39"/>
    <w:rsid w:val="00455632"/>
    <w:rsid w:val="00455A76"/>
    <w:rsid w:val="00455C9D"/>
    <w:rsid w:val="00455D01"/>
    <w:rsid w:val="00455D17"/>
    <w:rsid w:val="004564DF"/>
    <w:rsid w:val="00456FDF"/>
    <w:rsid w:val="004572F3"/>
    <w:rsid w:val="00457312"/>
    <w:rsid w:val="004579D6"/>
    <w:rsid w:val="0046100E"/>
    <w:rsid w:val="00461332"/>
    <w:rsid w:val="0046162B"/>
    <w:rsid w:val="00461D52"/>
    <w:rsid w:val="00462108"/>
    <w:rsid w:val="004621D4"/>
    <w:rsid w:val="00462549"/>
    <w:rsid w:val="004627A8"/>
    <w:rsid w:val="00462895"/>
    <w:rsid w:val="00462AB1"/>
    <w:rsid w:val="004630AC"/>
    <w:rsid w:val="0046314E"/>
    <w:rsid w:val="004631B2"/>
    <w:rsid w:val="0046350E"/>
    <w:rsid w:val="004640BC"/>
    <w:rsid w:val="004641D3"/>
    <w:rsid w:val="00464241"/>
    <w:rsid w:val="004662FE"/>
    <w:rsid w:val="00466830"/>
    <w:rsid w:val="00467E5D"/>
    <w:rsid w:val="00470132"/>
    <w:rsid w:val="00470994"/>
    <w:rsid w:val="00470D4A"/>
    <w:rsid w:val="00471780"/>
    <w:rsid w:val="00471793"/>
    <w:rsid w:val="00471EFA"/>
    <w:rsid w:val="0047236C"/>
    <w:rsid w:val="004728FF"/>
    <w:rsid w:val="00472AAD"/>
    <w:rsid w:val="004733E9"/>
    <w:rsid w:val="00473DBA"/>
    <w:rsid w:val="00473E4D"/>
    <w:rsid w:val="004743B3"/>
    <w:rsid w:val="00474F25"/>
    <w:rsid w:val="004750E6"/>
    <w:rsid w:val="0047538F"/>
    <w:rsid w:val="0047578D"/>
    <w:rsid w:val="00475DEF"/>
    <w:rsid w:val="00476D08"/>
    <w:rsid w:val="00476E96"/>
    <w:rsid w:val="00477B83"/>
    <w:rsid w:val="00477C1A"/>
    <w:rsid w:val="00481278"/>
    <w:rsid w:val="00481B9B"/>
    <w:rsid w:val="00481C5D"/>
    <w:rsid w:val="00481E1A"/>
    <w:rsid w:val="00482BA4"/>
    <w:rsid w:val="00482F16"/>
    <w:rsid w:val="004834CE"/>
    <w:rsid w:val="0048351C"/>
    <w:rsid w:val="0048353C"/>
    <w:rsid w:val="00484005"/>
    <w:rsid w:val="004844F9"/>
    <w:rsid w:val="00484B8F"/>
    <w:rsid w:val="00484BBF"/>
    <w:rsid w:val="00485558"/>
    <w:rsid w:val="00485ECE"/>
    <w:rsid w:val="00486079"/>
    <w:rsid w:val="004864E7"/>
    <w:rsid w:val="00487A20"/>
    <w:rsid w:val="00487A54"/>
    <w:rsid w:val="00487F96"/>
    <w:rsid w:val="004904F1"/>
    <w:rsid w:val="00491491"/>
    <w:rsid w:val="00491D37"/>
    <w:rsid w:val="00492AE5"/>
    <w:rsid w:val="00492C8E"/>
    <w:rsid w:val="00493049"/>
    <w:rsid w:val="00493100"/>
    <w:rsid w:val="0049338C"/>
    <w:rsid w:val="004938E7"/>
    <w:rsid w:val="00493B14"/>
    <w:rsid w:val="00494B08"/>
    <w:rsid w:val="0049539A"/>
    <w:rsid w:val="00495518"/>
    <w:rsid w:val="00496845"/>
    <w:rsid w:val="0049700D"/>
    <w:rsid w:val="00497962"/>
    <w:rsid w:val="004A0116"/>
    <w:rsid w:val="004A0761"/>
    <w:rsid w:val="004A0836"/>
    <w:rsid w:val="004A0854"/>
    <w:rsid w:val="004A129D"/>
    <w:rsid w:val="004A1375"/>
    <w:rsid w:val="004A1767"/>
    <w:rsid w:val="004A1983"/>
    <w:rsid w:val="004A24BA"/>
    <w:rsid w:val="004A251E"/>
    <w:rsid w:val="004A289F"/>
    <w:rsid w:val="004A2E2D"/>
    <w:rsid w:val="004A3984"/>
    <w:rsid w:val="004A399B"/>
    <w:rsid w:val="004A3F79"/>
    <w:rsid w:val="004A4774"/>
    <w:rsid w:val="004A4C72"/>
    <w:rsid w:val="004A641C"/>
    <w:rsid w:val="004A6BF7"/>
    <w:rsid w:val="004A7EA4"/>
    <w:rsid w:val="004B03A4"/>
    <w:rsid w:val="004B0638"/>
    <w:rsid w:val="004B0994"/>
    <w:rsid w:val="004B0D5A"/>
    <w:rsid w:val="004B1365"/>
    <w:rsid w:val="004B15E3"/>
    <w:rsid w:val="004B1778"/>
    <w:rsid w:val="004B1898"/>
    <w:rsid w:val="004B206F"/>
    <w:rsid w:val="004B35D2"/>
    <w:rsid w:val="004B3726"/>
    <w:rsid w:val="004B3AA5"/>
    <w:rsid w:val="004B4570"/>
    <w:rsid w:val="004B4BD4"/>
    <w:rsid w:val="004B67DA"/>
    <w:rsid w:val="004B6DFE"/>
    <w:rsid w:val="004B7033"/>
    <w:rsid w:val="004B7A93"/>
    <w:rsid w:val="004B7C96"/>
    <w:rsid w:val="004C07BB"/>
    <w:rsid w:val="004C0D6B"/>
    <w:rsid w:val="004C19DB"/>
    <w:rsid w:val="004C2738"/>
    <w:rsid w:val="004C2960"/>
    <w:rsid w:val="004C2C40"/>
    <w:rsid w:val="004C2EC7"/>
    <w:rsid w:val="004C2F00"/>
    <w:rsid w:val="004C3375"/>
    <w:rsid w:val="004C3606"/>
    <w:rsid w:val="004C3E38"/>
    <w:rsid w:val="004C3F36"/>
    <w:rsid w:val="004C409F"/>
    <w:rsid w:val="004C4C1C"/>
    <w:rsid w:val="004C4E29"/>
    <w:rsid w:val="004C4EC0"/>
    <w:rsid w:val="004C5464"/>
    <w:rsid w:val="004C581B"/>
    <w:rsid w:val="004C58A5"/>
    <w:rsid w:val="004C5D0B"/>
    <w:rsid w:val="004C64EC"/>
    <w:rsid w:val="004C66FC"/>
    <w:rsid w:val="004C6AE7"/>
    <w:rsid w:val="004C702C"/>
    <w:rsid w:val="004C7A1D"/>
    <w:rsid w:val="004D06ED"/>
    <w:rsid w:val="004D09D5"/>
    <w:rsid w:val="004D1650"/>
    <w:rsid w:val="004D2B88"/>
    <w:rsid w:val="004D3B96"/>
    <w:rsid w:val="004D41E3"/>
    <w:rsid w:val="004D479B"/>
    <w:rsid w:val="004D4A54"/>
    <w:rsid w:val="004D4FF7"/>
    <w:rsid w:val="004D525C"/>
    <w:rsid w:val="004D5278"/>
    <w:rsid w:val="004D64E0"/>
    <w:rsid w:val="004D6D01"/>
    <w:rsid w:val="004D72B0"/>
    <w:rsid w:val="004D7A01"/>
    <w:rsid w:val="004E0C68"/>
    <w:rsid w:val="004E1176"/>
    <w:rsid w:val="004E12C5"/>
    <w:rsid w:val="004E12F6"/>
    <w:rsid w:val="004E15A2"/>
    <w:rsid w:val="004E19C6"/>
    <w:rsid w:val="004E2A54"/>
    <w:rsid w:val="004E2ABC"/>
    <w:rsid w:val="004E3275"/>
    <w:rsid w:val="004E39E9"/>
    <w:rsid w:val="004E3DA0"/>
    <w:rsid w:val="004E3DA6"/>
    <w:rsid w:val="004E45A6"/>
    <w:rsid w:val="004E4E29"/>
    <w:rsid w:val="004E5203"/>
    <w:rsid w:val="004E5431"/>
    <w:rsid w:val="004E548E"/>
    <w:rsid w:val="004E5928"/>
    <w:rsid w:val="004E6DFB"/>
    <w:rsid w:val="004E6E50"/>
    <w:rsid w:val="004E7E86"/>
    <w:rsid w:val="004F031D"/>
    <w:rsid w:val="004F03B0"/>
    <w:rsid w:val="004F1B75"/>
    <w:rsid w:val="004F1B90"/>
    <w:rsid w:val="004F1CAA"/>
    <w:rsid w:val="004F1F71"/>
    <w:rsid w:val="004F222A"/>
    <w:rsid w:val="004F22A3"/>
    <w:rsid w:val="004F2B37"/>
    <w:rsid w:val="004F3320"/>
    <w:rsid w:val="004F34EC"/>
    <w:rsid w:val="004F3DE0"/>
    <w:rsid w:val="004F3F49"/>
    <w:rsid w:val="004F479B"/>
    <w:rsid w:val="004F4939"/>
    <w:rsid w:val="004F5161"/>
    <w:rsid w:val="004F5A0D"/>
    <w:rsid w:val="004F623A"/>
    <w:rsid w:val="004F67AD"/>
    <w:rsid w:val="004F6FAA"/>
    <w:rsid w:val="004F777B"/>
    <w:rsid w:val="004F7A0A"/>
    <w:rsid w:val="004F7AFD"/>
    <w:rsid w:val="004F7EC3"/>
    <w:rsid w:val="00500016"/>
    <w:rsid w:val="005003F0"/>
    <w:rsid w:val="0050058B"/>
    <w:rsid w:val="005007D9"/>
    <w:rsid w:val="00500BAA"/>
    <w:rsid w:val="00500DEA"/>
    <w:rsid w:val="00501309"/>
    <w:rsid w:val="00501DC6"/>
    <w:rsid w:val="005020EE"/>
    <w:rsid w:val="005037FF"/>
    <w:rsid w:val="00503ED9"/>
    <w:rsid w:val="00505116"/>
    <w:rsid w:val="00505565"/>
    <w:rsid w:val="00505613"/>
    <w:rsid w:val="00505DA0"/>
    <w:rsid w:val="00506182"/>
    <w:rsid w:val="00506431"/>
    <w:rsid w:val="0050665C"/>
    <w:rsid w:val="005068C3"/>
    <w:rsid w:val="00506B08"/>
    <w:rsid w:val="00507650"/>
    <w:rsid w:val="00510540"/>
    <w:rsid w:val="005105E7"/>
    <w:rsid w:val="00510B57"/>
    <w:rsid w:val="00511A6A"/>
    <w:rsid w:val="005121D3"/>
    <w:rsid w:val="0051238D"/>
    <w:rsid w:val="0051272E"/>
    <w:rsid w:val="005127FD"/>
    <w:rsid w:val="00512D6E"/>
    <w:rsid w:val="00512DD6"/>
    <w:rsid w:val="00512FE7"/>
    <w:rsid w:val="0051352F"/>
    <w:rsid w:val="00513902"/>
    <w:rsid w:val="00513D60"/>
    <w:rsid w:val="00513D7B"/>
    <w:rsid w:val="005144C8"/>
    <w:rsid w:val="00514584"/>
    <w:rsid w:val="00515509"/>
    <w:rsid w:val="00515C43"/>
    <w:rsid w:val="00516638"/>
    <w:rsid w:val="005166C8"/>
    <w:rsid w:val="005168C0"/>
    <w:rsid w:val="00516CA1"/>
    <w:rsid w:val="005179A5"/>
    <w:rsid w:val="00517B4C"/>
    <w:rsid w:val="00520C11"/>
    <w:rsid w:val="00520D66"/>
    <w:rsid w:val="00521A46"/>
    <w:rsid w:val="00523443"/>
    <w:rsid w:val="00523734"/>
    <w:rsid w:val="00523B20"/>
    <w:rsid w:val="00523C0F"/>
    <w:rsid w:val="0052519A"/>
    <w:rsid w:val="00526008"/>
    <w:rsid w:val="005260BA"/>
    <w:rsid w:val="00526B4E"/>
    <w:rsid w:val="005273D1"/>
    <w:rsid w:val="00527834"/>
    <w:rsid w:val="00530119"/>
    <w:rsid w:val="00530259"/>
    <w:rsid w:val="005316FA"/>
    <w:rsid w:val="00531F40"/>
    <w:rsid w:val="00532A2E"/>
    <w:rsid w:val="00532DE5"/>
    <w:rsid w:val="0053353A"/>
    <w:rsid w:val="00533BD8"/>
    <w:rsid w:val="0053466C"/>
    <w:rsid w:val="00534D78"/>
    <w:rsid w:val="005351B3"/>
    <w:rsid w:val="0053521E"/>
    <w:rsid w:val="00535369"/>
    <w:rsid w:val="005353BF"/>
    <w:rsid w:val="0053584F"/>
    <w:rsid w:val="005359CA"/>
    <w:rsid w:val="00535CF5"/>
    <w:rsid w:val="00535CF7"/>
    <w:rsid w:val="00535F43"/>
    <w:rsid w:val="0053616F"/>
    <w:rsid w:val="00536672"/>
    <w:rsid w:val="00536752"/>
    <w:rsid w:val="00536C3F"/>
    <w:rsid w:val="00536DC4"/>
    <w:rsid w:val="00537B80"/>
    <w:rsid w:val="00540225"/>
    <w:rsid w:val="00540385"/>
    <w:rsid w:val="005407A0"/>
    <w:rsid w:val="00540F0A"/>
    <w:rsid w:val="00541114"/>
    <w:rsid w:val="0054117A"/>
    <w:rsid w:val="00541268"/>
    <w:rsid w:val="0054135E"/>
    <w:rsid w:val="00541858"/>
    <w:rsid w:val="00541D74"/>
    <w:rsid w:val="00541D7B"/>
    <w:rsid w:val="00541FCD"/>
    <w:rsid w:val="005423C8"/>
    <w:rsid w:val="0054255B"/>
    <w:rsid w:val="0054272A"/>
    <w:rsid w:val="005429B9"/>
    <w:rsid w:val="00543900"/>
    <w:rsid w:val="00543944"/>
    <w:rsid w:val="00543DBF"/>
    <w:rsid w:val="00544562"/>
    <w:rsid w:val="00544A27"/>
    <w:rsid w:val="00545CE6"/>
    <w:rsid w:val="005463D7"/>
    <w:rsid w:val="00546D8D"/>
    <w:rsid w:val="00546E39"/>
    <w:rsid w:val="00550434"/>
    <w:rsid w:val="00550C22"/>
    <w:rsid w:val="00550FD5"/>
    <w:rsid w:val="00551068"/>
    <w:rsid w:val="00551335"/>
    <w:rsid w:val="00551959"/>
    <w:rsid w:val="0055227F"/>
    <w:rsid w:val="00552893"/>
    <w:rsid w:val="00552C5D"/>
    <w:rsid w:val="00552FEC"/>
    <w:rsid w:val="005530AD"/>
    <w:rsid w:val="0055377B"/>
    <w:rsid w:val="00553BD5"/>
    <w:rsid w:val="00553DD9"/>
    <w:rsid w:val="00554142"/>
    <w:rsid w:val="00554A64"/>
    <w:rsid w:val="00554B22"/>
    <w:rsid w:val="0055544E"/>
    <w:rsid w:val="00557008"/>
    <w:rsid w:val="005572A8"/>
    <w:rsid w:val="005575F7"/>
    <w:rsid w:val="00557D32"/>
    <w:rsid w:val="00557F3B"/>
    <w:rsid w:val="005601B6"/>
    <w:rsid w:val="0056079D"/>
    <w:rsid w:val="00560929"/>
    <w:rsid w:val="00560B27"/>
    <w:rsid w:val="00560EAF"/>
    <w:rsid w:val="00561A21"/>
    <w:rsid w:val="00561B11"/>
    <w:rsid w:val="005623B3"/>
    <w:rsid w:val="005629C6"/>
    <w:rsid w:val="00562BA7"/>
    <w:rsid w:val="0056354F"/>
    <w:rsid w:val="005635CE"/>
    <w:rsid w:val="0056404E"/>
    <w:rsid w:val="005641D5"/>
    <w:rsid w:val="005642AD"/>
    <w:rsid w:val="005643DC"/>
    <w:rsid w:val="00564852"/>
    <w:rsid w:val="0056527D"/>
    <w:rsid w:val="005654CB"/>
    <w:rsid w:val="00565643"/>
    <w:rsid w:val="00565752"/>
    <w:rsid w:val="00565FF8"/>
    <w:rsid w:val="0056676F"/>
    <w:rsid w:val="00566863"/>
    <w:rsid w:val="0056729E"/>
    <w:rsid w:val="005672A5"/>
    <w:rsid w:val="0056736A"/>
    <w:rsid w:val="005674B5"/>
    <w:rsid w:val="00567755"/>
    <w:rsid w:val="00567C39"/>
    <w:rsid w:val="00567F4D"/>
    <w:rsid w:val="00570AEF"/>
    <w:rsid w:val="005716ED"/>
    <w:rsid w:val="00571AED"/>
    <w:rsid w:val="00571CD4"/>
    <w:rsid w:val="00572617"/>
    <w:rsid w:val="00572C3F"/>
    <w:rsid w:val="00572F1A"/>
    <w:rsid w:val="005736FB"/>
    <w:rsid w:val="00573BE8"/>
    <w:rsid w:val="00573C87"/>
    <w:rsid w:val="00573F9F"/>
    <w:rsid w:val="00574795"/>
    <w:rsid w:val="00574B0C"/>
    <w:rsid w:val="00575084"/>
    <w:rsid w:val="00576470"/>
    <w:rsid w:val="00576E2E"/>
    <w:rsid w:val="00577610"/>
    <w:rsid w:val="005777BF"/>
    <w:rsid w:val="00577E67"/>
    <w:rsid w:val="00580D5F"/>
    <w:rsid w:val="005814D6"/>
    <w:rsid w:val="0058198E"/>
    <w:rsid w:val="00581A79"/>
    <w:rsid w:val="00581C59"/>
    <w:rsid w:val="00581DCB"/>
    <w:rsid w:val="00581E07"/>
    <w:rsid w:val="005826CB"/>
    <w:rsid w:val="00582AFD"/>
    <w:rsid w:val="00582BEA"/>
    <w:rsid w:val="00582C31"/>
    <w:rsid w:val="005835FF"/>
    <w:rsid w:val="005849DE"/>
    <w:rsid w:val="00584A67"/>
    <w:rsid w:val="00584F49"/>
    <w:rsid w:val="00584F9B"/>
    <w:rsid w:val="00585473"/>
    <w:rsid w:val="00585662"/>
    <w:rsid w:val="005857F1"/>
    <w:rsid w:val="00585AFA"/>
    <w:rsid w:val="00585FBF"/>
    <w:rsid w:val="00586672"/>
    <w:rsid w:val="00586A3E"/>
    <w:rsid w:val="00586A6E"/>
    <w:rsid w:val="00586DAA"/>
    <w:rsid w:val="005878DB"/>
    <w:rsid w:val="00590336"/>
    <w:rsid w:val="0059127E"/>
    <w:rsid w:val="005915F5"/>
    <w:rsid w:val="00592006"/>
    <w:rsid w:val="00592AC4"/>
    <w:rsid w:val="00593282"/>
    <w:rsid w:val="005933C4"/>
    <w:rsid w:val="0059387C"/>
    <w:rsid w:val="00593FC2"/>
    <w:rsid w:val="00594B53"/>
    <w:rsid w:val="00594F75"/>
    <w:rsid w:val="00594FBB"/>
    <w:rsid w:val="00595ABB"/>
    <w:rsid w:val="005963EF"/>
    <w:rsid w:val="005965D4"/>
    <w:rsid w:val="00596800"/>
    <w:rsid w:val="0059685E"/>
    <w:rsid w:val="00596E48"/>
    <w:rsid w:val="00597163"/>
    <w:rsid w:val="0059758C"/>
    <w:rsid w:val="0059786A"/>
    <w:rsid w:val="00597945"/>
    <w:rsid w:val="005A03C4"/>
    <w:rsid w:val="005A1297"/>
    <w:rsid w:val="005A148F"/>
    <w:rsid w:val="005A1715"/>
    <w:rsid w:val="005A1B93"/>
    <w:rsid w:val="005A1E3E"/>
    <w:rsid w:val="005A261A"/>
    <w:rsid w:val="005A2EAE"/>
    <w:rsid w:val="005A3220"/>
    <w:rsid w:val="005A3376"/>
    <w:rsid w:val="005A3DC4"/>
    <w:rsid w:val="005A4C36"/>
    <w:rsid w:val="005A4E1D"/>
    <w:rsid w:val="005A50A4"/>
    <w:rsid w:val="005A52EB"/>
    <w:rsid w:val="005A58C2"/>
    <w:rsid w:val="005A5A1E"/>
    <w:rsid w:val="005A5A4E"/>
    <w:rsid w:val="005A5AE0"/>
    <w:rsid w:val="005A5D3C"/>
    <w:rsid w:val="005A622A"/>
    <w:rsid w:val="005A624C"/>
    <w:rsid w:val="005A6678"/>
    <w:rsid w:val="005A687D"/>
    <w:rsid w:val="005A7148"/>
    <w:rsid w:val="005A7270"/>
    <w:rsid w:val="005A75F0"/>
    <w:rsid w:val="005A7D94"/>
    <w:rsid w:val="005B0F2A"/>
    <w:rsid w:val="005B134F"/>
    <w:rsid w:val="005B17F4"/>
    <w:rsid w:val="005B1BDF"/>
    <w:rsid w:val="005B1C17"/>
    <w:rsid w:val="005B2144"/>
    <w:rsid w:val="005B2B70"/>
    <w:rsid w:val="005B2EBE"/>
    <w:rsid w:val="005B3CCF"/>
    <w:rsid w:val="005B3DBA"/>
    <w:rsid w:val="005B3FE4"/>
    <w:rsid w:val="005B431B"/>
    <w:rsid w:val="005B436E"/>
    <w:rsid w:val="005B443E"/>
    <w:rsid w:val="005B4655"/>
    <w:rsid w:val="005B4CA1"/>
    <w:rsid w:val="005B4DF7"/>
    <w:rsid w:val="005B58B2"/>
    <w:rsid w:val="005B592D"/>
    <w:rsid w:val="005B5AE2"/>
    <w:rsid w:val="005B5C3E"/>
    <w:rsid w:val="005B6B50"/>
    <w:rsid w:val="005B7145"/>
    <w:rsid w:val="005C0B09"/>
    <w:rsid w:val="005C15F0"/>
    <w:rsid w:val="005C191C"/>
    <w:rsid w:val="005C1FCB"/>
    <w:rsid w:val="005C2245"/>
    <w:rsid w:val="005C25CD"/>
    <w:rsid w:val="005C291A"/>
    <w:rsid w:val="005C382A"/>
    <w:rsid w:val="005C3C44"/>
    <w:rsid w:val="005C4821"/>
    <w:rsid w:val="005C4AF4"/>
    <w:rsid w:val="005C58A8"/>
    <w:rsid w:val="005C6172"/>
    <w:rsid w:val="005C6528"/>
    <w:rsid w:val="005C6A90"/>
    <w:rsid w:val="005C7060"/>
    <w:rsid w:val="005D039B"/>
    <w:rsid w:val="005D1154"/>
    <w:rsid w:val="005D12A9"/>
    <w:rsid w:val="005D17A8"/>
    <w:rsid w:val="005D1AFE"/>
    <w:rsid w:val="005D1EEB"/>
    <w:rsid w:val="005D207C"/>
    <w:rsid w:val="005D28E8"/>
    <w:rsid w:val="005D2EAD"/>
    <w:rsid w:val="005D3238"/>
    <w:rsid w:val="005D3BB4"/>
    <w:rsid w:val="005D3F5B"/>
    <w:rsid w:val="005D4279"/>
    <w:rsid w:val="005D50B4"/>
    <w:rsid w:val="005D5E28"/>
    <w:rsid w:val="005D6751"/>
    <w:rsid w:val="005D676A"/>
    <w:rsid w:val="005E00F3"/>
    <w:rsid w:val="005E0D2E"/>
    <w:rsid w:val="005E0D49"/>
    <w:rsid w:val="005E1448"/>
    <w:rsid w:val="005E2469"/>
    <w:rsid w:val="005E2C45"/>
    <w:rsid w:val="005E3761"/>
    <w:rsid w:val="005E5580"/>
    <w:rsid w:val="005E67D0"/>
    <w:rsid w:val="005E6D1F"/>
    <w:rsid w:val="005E74AA"/>
    <w:rsid w:val="005E77FF"/>
    <w:rsid w:val="005E7888"/>
    <w:rsid w:val="005F03D3"/>
    <w:rsid w:val="005F0775"/>
    <w:rsid w:val="005F0999"/>
    <w:rsid w:val="005F0F9C"/>
    <w:rsid w:val="005F119F"/>
    <w:rsid w:val="005F209A"/>
    <w:rsid w:val="005F22C5"/>
    <w:rsid w:val="005F22DE"/>
    <w:rsid w:val="005F28A3"/>
    <w:rsid w:val="005F2BCA"/>
    <w:rsid w:val="005F2ED3"/>
    <w:rsid w:val="005F3F6E"/>
    <w:rsid w:val="005F407A"/>
    <w:rsid w:val="005F5047"/>
    <w:rsid w:val="005F55C9"/>
    <w:rsid w:val="005F6428"/>
    <w:rsid w:val="005F64FB"/>
    <w:rsid w:val="005F662D"/>
    <w:rsid w:val="005F690A"/>
    <w:rsid w:val="005F77AA"/>
    <w:rsid w:val="005F7C6A"/>
    <w:rsid w:val="005F7C71"/>
    <w:rsid w:val="005F7CB4"/>
    <w:rsid w:val="006013E2"/>
    <w:rsid w:val="00601A14"/>
    <w:rsid w:val="00601A40"/>
    <w:rsid w:val="00601B97"/>
    <w:rsid w:val="00601D0E"/>
    <w:rsid w:val="00602372"/>
    <w:rsid w:val="006025F5"/>
    <w:rsid w:val="00603174"/>
    <w:rsid w:val="006037B7"/>
    <w:rsid w:val="006038E9"/>
    <w:rsid w:val="006039B0"/>
    <w:rsid w:val="00603B82"/>
    <w:rsid w:val="00603D15"/>
    <w:rsid w:val="006043F4"/>
    <w:rsid w:val="0060449A"/>
    <w:rsid w:val="00604563"/>
    <w:rsid w:val="006046F0"/>
    <w:rsid w:val="00604832"/>
    <w:rsid w:val="00605777"/>
    <w:rsid w:val="0060578D"/>
    <w:rsid w:val="00605B6F"/>
    <w:rsid w:val="006068A2"/>
    <w:rsid w:val="006069D2"/>
    <w:rsid w:val="00606EB0"/>
    <w:rsid w:val="00607228"/>
    <w:rsid w:val="006109BE"/>
    <w:rsid w:val="00610D5F"/>
    <w:rsid w:val="00610DDC"/>
    <w:rsid w:val="0061141A"/>
    <w:rsid w:val="006126FF"/>
    <w:rsid w:val="00612E79"/>
    <w:rsid w:val="00613450"/>
    <w:rsid w:val="006135EB"/>
    <w:rsid w:val="00614E3D"/>
    <w:rsid w:val="006150F5"/>
    <w:rsid w:val="006163E3"/>
    <w:rsid w:val="00616791"/>
    <w:rsid w:val="00616B7E"/>
    <w:rsid w:val="00616FCA"/>
    <w:rsid w:val="00617281"/>
    <w:rsid w:val="006179C6"/>
    <w:rsid w:val="00620B97"/>
    <w:rsid w:val="00621240"/>
    <w:rsid w:val="0062157F"/>
    <w:rsid w:val="00621EB0"/>
    <w:rsid w:val="0062301B"/>
    <w:rsid w:val="00623091"/>
    <w:rsid w:val="0062347B"/>
    <w:rsid w:val="006237AA"/>
    <w:rsid w:val="00623ADB"/>
    <w:rsid w:val="00625107"/>
    <w:rsid w:val="006251DD"/>
    <w:rsid w:val="00626315"/>
    <w:rsid w:val="006264EA"/>
    <w:rsid w:val="00626A5F"/>
    <w:rsid w:val="00626B0E"/>
    <w:rsid w:val="00626C73"/>
    <w:rsid w:val="00626E3F"/>
    <w:rsid w:val="00627EB8"/>
    <w:rsid w:val="00627EC7"/>
    <w:rsid w:val="00630065"/>
    <w:rsid w:val="00630A60"/>
    <w:rsid w:val="00630C54"/>
    <w:rsid w:val="00630D90"/>
    <w:rsid w:val="00631451"/>
    <w:rsid w:val="00631A5A"/>
    <w:rsid w:val="00631C88"/>
    <w:rsid w:val="00633971"/>
    <w:rsid w:val="00635579"/>
    <w:rsid w:val="00635700"/>
    <w:rsid w:val="006357C2"/>
    <w:rsid w:val="00635B0B"/>
    <w:rsid w:val="006366BF"/>
    <w:rsid w:val="0063691E"/>
    <w:rsid w:val="006370C7"/>
    <w:rsid w:val="00637796"/>
    <w:rsid w:val="00640395"/>
    <w:rsid w:val="006404FE"/>
    <w:rsid w:val="00640515"/>
    <w:rsid w:val="006407B9"/>
    <w:rsid w:val="00640858"/>
    <w:rsid w:val="00640D30"/>
    <w:rsid w:val="00640D6F"/>
    <w:rsid w:val="006412EA"/>
    <w:rsid w:val="00641408"/>
    <w:rsid w:val="00641551"/>
    <w:rsid w:val="00641573"/>
    <w:rsid w:val="00642164"/>
    <w:rsid w:val="00642BDD"/>
    <w:rsid w:val="00642BDF"/>
    <w:rsid w:val="00642D22"/>
    <w:rsid w:val="00642F96"/>
    <w:rsid w:val="00643428"/>
    <w:rsid w:val="006437D4"/>
    <w:rsid w:val="0064423C"/>
    <w:rsid w:val="0064472E"/>
    <w:rsid w:val="00644A94"/>
    <w:rsid w:val="006468C2"/>
    <w:rsid w:val="00646D96"/>
    <w:rsid w:val="00646E42"/>
    <w:rsid w:val="00647B1A"/>
    <w:rsid w:val="0065098A"/>
    <w:rsid w:val="0065098D"/>
    <w:rsid w:val="00650E70"/>
    <w:rsid w:val="006510A1"/>
    <w:rsid w:val="00651118"/>
    <w:rsid w:val="00651180"/>
    <w:rsid w:val="006511B7"/>
    <w:rsid w:val="00651385"/>
    <w:rsid w:val="00651584"/>
    <w:rsid w:val="00651A96"/>
    <w:rsid w:val="006520B1"/>
    <w:rsid w:val="006523D6"/>
    <w:rsid w:val="006535F9"/>
    <w:rsid w:val="006536A2"/>
    <w:rsid w:val="006539E0"/>
    <w:rsid w:val="00653BF8"/>
    <w:rsid w:val="00653CBF"/>
    <w:rsid w:val="00654379"/>
    <w:rsid w:val="00654639"/>
    <w:rsid w:val="006546A7"/>
    <w:rsid w:val="006548AD"/>
    <w:rsid w:val="00654E42"/>
    <w:rsid w:val="00655B34"/>
    <w:rsid w:val="00656ADB"/>
    <w:rsid w:val="00657C56"/>
    <w:rsid w:val="006616CF"/>
    <w:rsid w:val="00661E2B"/>
    <w:rsid w:val="0066279D"/>
    <w:rsid w:val="006628F8"/>
    <w:rsid w:val="006630C6"/>
    <w:rsid w:val="0066397D"/>
    <w:rsid w:val="00663CAB"/>
    <w:rsid w:val="00663E2B"/>
    <w:rsid w:val="00664862"/>
    <w:rsid w:val="00664BAC"/>
    <w:rsid w:val="00664E2C"/>
    <w:rsid w:val="00665DDF"/>
    <w:rsid w:val="00666127"/>
    <w:rsid w:val="0066643B"/>
    <w:rsid w:val="00666546"/>
    <w:rsid w:val="0066664A"/>
    <w:rsid w:val="00666ACC"/>
    <w:rsid w:val="006705DA"/>
    <w:rsid w:val="00670C4B"/>
    <w:rsid w:val="00671262"/>
    <w:rsid w:val="00671334"/>
    <w:rsid w:val="006715AB"/>
    <w:rsid w:val="00671E09"/>
    <w:rsid w:val="00672068"/>
    <w:rsid w:val="00672C40"/>
    <w:rsid w:val="00672F97"/>
    <w:rsid w:val="006731C2"/>
    <w:rsid w:val="0067434F"/>
    <w:rsid w:val="0067435B"/>
    <w:rsid w:val="006743BD"/>
    <w:rsid w:val="00674A4A"/>
    <w:rsid w:val="00675757"/>
    <w:rsid w:val="00675943"/>
    <w:rsid w:val="00675C9C"/>
    <w:rsid w:val="00675CB0"/>
    <w:rsid w:val="0067616E"/>
    <w:rsid w:val="006769DD"/>
    <w:rsid w:val="00676A9E"/>
    <w:rsid w:val="00677284"/>
    <w:rsid w:val="0067783A"/>
    <w:rsid w:val="006779E9"/>
    <w:rsid w:val="00677CBF"/>
    <w:rsid w:val="00680329"/>
    <w:rsid w:val="006804B7"/>
    <w:rsid w:val="0068087F"/>
    <w:rsid w:val="00680AB1"/>
    <w:rsid w:val="006815B5"/>
    <w:rsid w:val="00681720"/>
    <w:rsid w:val="00681BF2"/>
    <w:rsid w:val="00681C9A"/>
    <w:rsid w:val="00682657"/>
    <w:rsid w:val="006835E6"/>
    <w:rsid w:val="00683A69"/>
    <w:rsid w:val="00683CA5"/>
    <w:rsid w:val="00683E46"/>
    <w:rsid w:val="00683FDA"/>
    <w:rsid w:val="00684619"/>
    <w:rsid w:val="006849CF"/>
    <w:rsid w:val="00684D85"/>
    <w:rsid w:val="00684F57"/>
    <w:rsid w:val="0068552B"/>
    <w:rsid w:val="00686545"/>
    <w:rsid w:val="00686E44"/>
    <w:rsid w:val="006908C8"/>
    <w:rsid w:val="00691190"/>
    <w:rsid w:val="00691212"/>
    <w:rsid w:val="00691400"/>
    <w:rsid w:val="00692250"/>
    <w:rsid w:val="006931E9"/>
    <w:rsid w:val="0069344D"/>
    <w:rsid w:val="00693ABD"/>
    <w:rsid w:val="00693DBD"/>
    <w:rsid w:val="0069464A"/>
    <w:rsid w:val="006947C0"/>
    <w:rsid w:val="00694E27"/>
    <w:rsid w:val="00694ED2"/>
    <w:rsid w:val="00695257"/>
    <w:rsid w:val="00695A82"/>
    <w:rsid w:val="00695A87"/>
    <w:rsid w:val="0069602A"/>
    <w:rsid w:val="00696CE6"/>
    <w:rsid w:val="0069763E"/>
    <w:rsid w:val="006A0B64"/>
    <w:rsid w:val="006A0CF6"/>
    <w:rsid w:val="006A137D"/>
    <w:rsid w:val="006A1813"/>
    <w:rsid w:val="006A1A55"/>
    <w:rsid w:val="006A2317"/>
    <w:rsid w:val="006A249E"/>
    <w:rsid w:val="006A271F"/>
    <w:rsid w:val="006A2922"/>
    <w:rsid w:val="006A3B88"/>
    <w:rsid w:val="006A4A38"/>
    <w:rsid w:val="006A4D5B"/>
    <w:rsid w:val="006A5A2B"/>
    <w:rsid w:val="006A5C3A"/>
    <w:rsid w:val="006A6E0F"/>
    <w:rsid w:val="006A7C4B"/>
    <w:rsid w:val="006B06CA"/>
    <w:rsid w:val="006B08F8"/>
    <w:rsid w:val="006B0A8D"/>
    <w:rsid w:val="006B0D8A"/>
    <w:rsid w:val="006B19DB"/>
    <w:rsid w:val="006B232D"/>
    <w:rsid w:val="006B2A29"/>
    <w:rsid w:val="006B45BF"/>
    <w:rsid w:val="006B4E3D"/>
    <w:rsid w:val="006B6429"/>
    <w:rsid w:val="006B6678"/>
    <w:rsid w:val="006B6A7D"/>
    <w:rsid w:val="006B6FA0"/>
    <w:rsid w:val="006B743A"/>
    <w:rsid w:val="006B756A"/>
    <w:rsid w:val="006B760C"/>
    <w:rsid w:val="006C00F3"/>
    <w:rsid w:val="006C018C"/>
    <w:rsid w:val="006C01F3"/>
    <w:rsid w:val="006C0358"/>
    <w:rsid w:val="006C0C5B"/>
    <w:rsid w:val="006C1535"/>
    <w:rsid w:val="006C2DC8"/>
    <w:rsid w:val="006C331B"/>
    <w:rsid w:val="006C3442"/>
    <w:rsid w:val="006C3EAD"/>
    <w:rsid w:val="006C4141"/>
    <w:rsid w:val="006C44DA"/>
    <w:rsid w:val="006C57BD"/>
    <w:rsid w:val="006C5C35"/>
    <w:rsid w:val="006C5FE6"/>
    <w:rsid w:val="006C686A"/>
    <w:rsid w:val="006C6EC6"/>
    <w:rsid w:val="006C7527"/>
    <w:rsid w:val="006C75F6"/>
    <w:rsid w:val="006C7A41"/>
    <w:rsid w:val="006D0050"/>
    <w:rsid w:val="006D0C64"/>
    <w:rsid w:val="006D0F51"/>
    <w:rsid w:val="006D130B"/>
    <w:rsid w:val="006D15A0"/>
    <w:rsid w:val="006D173C"/>
    <w:rsid w:val="006D28AB"/>
    <w:rsid w:val="006D340D"/>
    <w:rsid w:val="006D345E"/>
    <w:rsid w:val="006D3989"/>
    <w:rsid w:val="006D3EC3"/>
    <w:rsid w:val="006D412B"/>
    <w:rsid w:val="006D48A3"/>
    <w:rsid w:val="006D4C2E"/>
    <w:rsid w:val="006D4C6E"/>
    <w:rsid w:val="006D528D"/>
    <w:rsid w:val="006D53BB"/>
    <w:rsid w:val="006D5768"/>
    <w:rsid w:val="006D591A"/>
    <w:rsid w:val="006D5A51"/>
    <w:rsid w:val="006D5E0F"/>
    <w:rsid w:val="006D6273"/>
    <w:rsid w:val="006D69E2"/>
    <w:rsid w:val="006D7070"/>
    <w:rsid w:val="006D7AC7"/>
    <w:rsid w:val="006D7ED1"/>
    <w:rsid w:val="006E0AE3"/>
    <w:rsid w:val="006E0F74"/>
    <w:rsid w:val="006E13C3"/>
    <w:rsid w:val="006E1E80"/>
    <w:rsid w:val="006E1FF9"/>
    <w:rsid w:val="006E22CB"/>
    <w:rsid w:val="006E2F5A"/>
    <w:rsid w:val="006E31D4"/>
    <w:rsid w:val="006E339A"/>
    <w:rsid w:val="006E3411"/>
    <w:rsid w:val="006E4747"/>
    <w:rsid w:val="006E49F5"/>
    <w:rsid w:val="006E5043"/>
    <w:rsid w:val="006E611F"/>
    <w:rsid w:val="006E6B76"/>
    <w:rsid w:val="006E6C72"/>
    <w:rsid w:val="006E6E52"/>
    <w:rsid w:val="006E6EB5"/>
    <w:rsid w:val="006E71A8"/>
    <w:rsid w:val="006E7759"/>
    <w:rsid w:val="006E77AD"/>
    <w:rsid w:val="006E77C1"/>
    <w:rsid w:val="006E7ACC"/>
    <w:rsid w:val="006E7B00"/>
    <w:rsid w:val="006E7D41"/>
    <w:rsid w:val="006F0911"/>
    <w:rsid w:val="006F10D6"/>
    <w:rsid w:val="006F228A"/>
    <w:rsid w:val="006F2BE9"/>
    <w:rsid w:val="006F2F07"/>
    <w:rsid w:val="006F2F7C"/>
    <w:rsid w:val="006F320A"/>
    <w:rsid w:val="006F332C"/>
    <w:rsid w:val="006F348D"/>
    <w:rsid w:val="006F41E1"/>
    <w:rsid w:val="006F42E7"/>
    <w:rsid w:val="006F4ED8"/>
    <w:rsid w:val="006F4FC1"/>
    <w:rsid w:val="006F5C8B"/>
    <w:rsid w:val="006F5E1A"/>
    <w:rsid w:val="006F6FB7"/>
    <w:rsid w:val="006F72BD"/>
    <w:rsid w:val="006F742F"/>
    <w:rsid w:val="006F797A"/>
    <w:rsid w:val="006F7BB0"/>
    <w:rsid w:val="00700646"/>
    <w:rsid w:val="0070091B"/>
    <w:rsid w:val="00700E18"/>
    <w:rsid w:val="007010EC"/>
    <w:rsid w:val="007025E9"/>
    <w:rsid w:val="00703315"/>
    <w:rsid w:val="00703362"/>
    <w:rsid w:val="007035DB"/>
    <w:rsid w:val="007038C6"/>
    <w:rsid w:val="00703C83"/>
    <w:rsid w:val="007041A4"/>
    <w:rsid w:val="00704946"/>
    <w:rsid w:val="007056CA"/>
    <w:rsid w:val="00705C15"/>
    <w:rsid w:val="00705C96"/>
    <w:rsid w:val="00705E90"/>
    <w:rsid w:val="00707063"/>
    <w:rsid w:val="00707614"/>
    <w:rsid w:val="00707BA0"/>
    <w:rsid w:val="007101B0"/>
    <w:rsid w:val="00710301"/>
    <w:rsid w:val="00710B7B"/>
    <w:rsid w:val="00710C40"/>
    <w:rsid w:val="00710D02"/>
    <w:rsid w:val="0071104F"/>
    <w:rsid w:val="00711591"/>
    <w:rsid w:val="007136EA"/>
    <w:rsid w:val="00713764"/>
    <w:rsid w:val="007139CD"/>
    <w:rsid w:val="00713F62"/>
    <w:rsid w:val="00714143"/>
    <w:rsid w:val="00714917"/>
    <w:rsid w:val="00714CD8"/>
    <w:rsid w:val="00714F88"/>
    <w:rsid w:val="0071583E"/>
    <w:rsid w:val="0071594A"/>
    <w:rsid w:val="00715BD5"/>
    <w:rsid w:val="00715C5F"/>
    <w:rsid w:val="00715DFD"/>
    <w:rsid w:val="00715F53"/>
    <w:rsid w:val="0071617C"/>
    <w:rsid w:val="0071663A"/>
    <w:rsid w:val="00716AEB"/>
    <w:rsid w:val="00716BFF"/>
    <w:rsid w:val="00721597"/>
    <w:rsid w:val="007218BD"/>
    <w:rsid w:val="00721C6E"/>
    <w:rsid w:val="00721F80"/>
    <w:rsid w:val="00722D32"/>
    <w:rsid w:val="007230EA"/>
    <w:rsid w:val="00723E81"/>
    <w:rsid w:val="00723F2A"/>
    <w:rsid w:val="00724D64"/>
    <w:rsid w:val="00725181"/>
    <w:rsid w:val="007251E6"/>
    <w:rsid w:val="00725C72"/>
    <w:rsid w:val="00725F72"/>
    <w:rsid w:val="0072659D"/>
    <w:rsid w:val="0072682F"/>
    <w:rsid w:val="00727C98"/>
    <w:rsid w:val="00730145"/>
    <w:rsid w:val="00730349"/>
    <w:rsid w:val="007306A6"/>
    <w:rsid w:val="00730AA8"/>
    <w:rsid w:val="007313E3"/>
    <w:rsid w:val="007319F4"/>
    <w:rsid w:val="007321B8"/>
    <w:rsid w:val="007325E1"/>
    <w:rsid w:val="00732A88"/>
    <w:rsid w:val="00732C70"/>
    <w:rsid w:val="00732C82"/>
    <w:rsid w:val="00732E86"/>
    <w:rsid w:val="00732F1C"/>
    <w:rsid w:val="007331A1"/>
    <w:rsid w:val="00733437"/>
    <w:rsid w:val="007341BA"/>
    <w:rsid w:val="007341F8"/>
    <w:rsid w:val="00734760"/>
    <w:rsid w:val="00734C6E"/>
    <w:rsid w:val="00734DEE"/>
    <w:rsid w:val="007358B3"/>
    <w:rsid w:val="007360BE"/>
    <w:rsid w:val="00736867"/>
    <w:rsid w:val="00736B18"/>
    <w:rsid w:val="00737A72"/>
    <w:rsid w:val="007408C0"/>
    <w:rsid w:val="00740F64"/>
    <w:rsid w:val="0074160B"/>
    <w:rsid w:val="00742F9E"/>
    <w:rsid w:val="00743467"/>
    <w:rsid w:val="00743897"/>
    <w:rsid w:val="00744427"/>
    <w:rsid w:val="007450BE"/>
    <w:rsid w:val="00745C63"/>
    <w:rsid w:val="00745DA7"/>
    <w:rsid w:val="007461BC"/>
    <w:rsid w:val="00747095"/>
    <w:rsid w:val="00747208"/>
    <w:rsid w:val="0074781E"/>
    <w:rsid w:val="00750947"/>
    <w:rsid w:val="00750949"/>
    <w:rsid w:val="00750F9E"/>
    <w:rsid w:val="0075137E"/>
    <w:rsid w:val="0075203B"/>
    <w:rsid w:val="007527FC"/>
    <w:rsid w:val="0075329D"/>
    <w:rsid w:val="00753923"/>
    <w:rsid w:val="00753D73"/>
    <w:rsid w:val="00753E4C"/>
    <w:rsid w:val="00753E4D"/>
    <w:rsid w:val="0075451A"/>
    <w:rsid w:val="00754B47"/>
    <w:rsid w:val="00754DC9"/>
    <w:rsid w:val="00755FFA"/>
    <w:rsid w:val="00756F7F"/>
    <w:rsid w:val="0075788C"/>
    <w:rsid w:val="00757FB2"/>
    <w:rsid w:val="00760737"/>
    <w:rsid w:val="00760C6C"/>
    <w:rsid w:val="00760D8A"/>
    <w:rsid w:val="00760DEF"/>
    <w:rsid w:val="00760F23"/>
    <w:rsid w:val="007611BE"/>
    <w:rsid w:val="00761288"/>
    <w:rsid w:val="00761629"/>
    <w:rsid w:val="007620BF"/>
    <w:rsid w:val="007620D5"/>
    <w:rsid w:val="007622E0"/>
    <w:rsid w:val="00762C51"/>
    <w:rsid w:val="00762D5F"/>
    <w:rsid w:val="00763EEB"/>
    <w:rsid w:val="007644CD"/>
    <w:rsid w:val="00764676"/>
    <w:rsid w:val="00764AAC"/>
    <w:rsid w:val="007657C5"/>
    <w:rsid w:val="007658D7"/>
    <w:rsid w:val="00766B74"/>
    <w:rsid w:val="007671C2"/>
    <w:rsid w:val="00770436"/>
    <w:rsid w:val="00770C50"/>
    <w:rsid w:val="007715EC"/>
    <w:rsid w:val="007718F1"/>
    <w:rsid w:val="00771FF0"/>
    <w:rsid w:val="00772AAB"/>
    <w:rsid w:val="00773F9E"/>
    <w:rsid w:val="0077499A"/>
    <w:rsid w:val="00774BB3"/>
    <w:rsid w:val="00774D7F"/>
    <w:rsid w:val="00774E8B"/>
    <w:rsid w:val="00775E37"/>
    <w:rsid w:val="007763DF"/>
    <w:rsid w:val="007764FF"/>
    <w:rsid w:val="00776914"/>
    <w:rsid w:val="00776B4F"/>
    <w:rsid w:val="00776CBC"/>
    <w:rsid w:val="00777BFF"/>
    <w:rsid w:val="0078008F"/>
    <w:rsid w:val="0078083C"/>
    <w:rsid w:val="00780930"/>
    <w:rsid w:val="00780AE9"/>
    <w:rsid w:val="00781174"/>
    <w:rsid w:val="007818E9"/>
    <w:rsid w:val="00781AA2"/>
    <w:rsid w:val="00783299"/>
    <w:rsid w:val="007836B3"/>
    <w:rsid w:val="007844AE"/>
    <w:rsid w:val="0078527C"/>
    <w:rsid w:val="00785D69"/>
    <w:rsid w:val="00785FB5"/>
    <w:rsid w:val="0078645B"/>
    <w:rsid w:val="007867B9"/>
    <w:rsid w:val="00786F3E"/>
    <w:rsid w:val="007870BD"/>
    <w:rsid w:val="007911BE"/>
    <w:rsid w:val="00794343"/>
    <w:rsid w:val="007955C8"/>
    <w:rsid w:val="007958B5"/>
    <w:rsid w:val="00795EF7"/>
    <w:rsid w:val="007967CB"/>
    <w:rsid w:val="00796C0E"/>
    <w:rsid w:val="0079775D"/>
    <w:rsid w:val="007A05CC"/>
    <w:rsid w:val="007A06BD"/>
    <w:rsid w:val="007A0DF6"/>
    <w:rsid w:val="007A102E"/>
    <w:rsid w:val="007A1160"/>
    <w:rsid w:val="007A12D6"/>
    <w:rsid w:val="007A14A1"/>
    <w:rsid w:val="007A14D2"/>
    <w:rsid w:val="007A153A"/>
    <w:rsid w:val="007A1AE3"/>
    <w:rsid w:val="007A1EA2"/>
    <w:rsid w:val="007A1F06"/>
    <w:rsid w:val="007A27DA"/>
    <w:rsid w:val="007A289C"/>
    <w:rsid w:val="007A33C2"/>
    <w:rsid w:val="007A3908"/>
    <w:rsid w:val="007A3E7F"/>
    <w:rsid w:val="007A406B"/>
    <w:rsid w:val="007A4262"/>
    <w:rsid w:val="007A474C"/>
    <w:rsid w:val="007A569C"/>
    <w:rsid w:val="007A5992"/>
    <w:rsid w:val="007A5EAB"/>
    <w:rsid w:val="007A64A1"/>
    <w:rsid w:val="007A6571"/>
    <w:rsid w:val="007A6DE5"/>
    <w:rsid w:val="007A77FE"/>
    <w:rsid w:val="007A7EC9"/>
    <w:rsid w:val="007B09A0"/>
    <w:rsid w:val="007B0A42"/>
    <w:rsid w:val="007B1D09"/>
    <w:rsid w:val="007B1E53"/>
    <w:rsid w:val="007B1FA8"/>
    <w:rsid w:val="007B2530"/>
    <w:rsid w:val="007B3335"/>
    <w:rsid w:val="007B369F"/>
    <w:rsid w:val="007B4C08"/>
    <w:rsid w:val="007B4C99"/>
    <w:rsid w:val="007B5CE1"/>
    <w:rsid w:val="007B5E15"/>
    <w:rsid w:val="007B60B3"/>
    <w:rsid w:val="007B62AE"/>
    <w:rsid w:val="007B7146"/>
    <w:rsid w:val="007B79FC"/>
    <w:rsid w:val="007B7D3E"/>
    <w:rsid w:val="007B7FF4"/>
    <w:rsid w:val="007C04A0"/>
    <w:rsid w:val="007C1680"/>
    <w:rsid w:val="007C2722"/>
    <w:rsid w:val="007C2BC9"/>
    <w:rsid w:val="007C2D63"/>
    <w:rsid w:val="007C308A"/>
    <w:rsid w:val="007C313E"/>
    <w:rsid w:val="007C314F"/>
    <w:rsid w:val="007C3284"/>
    <w:rsid w:val="007C3D7F"/>
    <w:rsid w:val="007C4446"/>
    <w:rsid w:val="007C515B"/>
    <w:rsid w:val="007C57B3"/>
    <w:rsid w:val="007C5D5E"/>
    <w:rsid w:val="007C6278"/>
    <w:rsid w:val="007C6299"/>
    <w:rsid w:val="007C78C3"/>
    <w:rsid w:val="007C7A04"/>
    <w:rsid w:val="007C7D32"/>
    <w:rsid w:val="007C7D78"/>
    <w:rsid w:val="007C7FC7"/>
    <w:rsid w:val="007D0A17"/>
    <w:rsid w:val="007D0A5D"/>
    <w:rsid w:val="007D0F05"/>
    <w:rsid w:val="007D0F38"/>
    <w:rsid w:val="007D1A0D"/>
    <w:rsid w:val="007D1C25"/>
    <w:rsid w:val="007D1C58"/>
    <w:rsid w:val="007D1F1E"/>
    <w:rsid w:val="007D20EB"/>
    <w:rsid w:val="007D2687"/>
    <w:rsid w:val="007D2AF6"/>
    <w:rsid w:val="007D37BA"/>
    <w:rsid w:val="007D3B50"/>
    <w:rsid w:val="007D3B5B"/>
    <w:rsid w:val="007D3DB1"/>
    <w:rsid w:val="007D4955"/>
    <w:rsid w:val="007D4B4C"/>
    <w:rsid w:val="007D4BAD"/>
    <w:rsid w:val="007D4FBF"/>
    <w:rsid w:val="007D5220"/>
    <w:rsid w:val="007D58F3"/>
    <w:rsid w:val="007D5AE5"/>
    <w:rsid w:val="007D7097"/>
    <w:rsid w:val="007D79AF"/>
    <w:rsid w:val="007E0036"/>
    <w:rsid w:val="007E015B"/>
    <w:rsid w:val="007E064E"/>
    <w:rsid w:val="007E0B09"/>
    <w:rsid w:val="007E0DC7"/>
    <w:rsid w:val="007E0DFD"/>
    <w:rsid w:val="007E142C"/>
    <w:rsid w:val="007E238B"/>
    <w:rsid w:val="007E29A7"/>
    <w:rsid w:val="007E2A02"/>
    <w:rsid w:val="007E2ED7"/>
    <w:rsid w:val="007E3124"/>
    <w:rsid w:val="007E3154"/>
    <w:rsid w:val="007E32B5"/>
    <w:rsid w:val="007E344F"/>
    <w:rsid w:val="007E3876"/>
    <w:rsid w:val="007E4232"/>
    <w:rsid w:val="007E42D6"/>
    <w:rsid w:val="007E4BD6"/>
    <w:rsid w:val="007E5460"/>
    <w:rsid w:val="007E57F9"/>
    <w:rsid w:val="007E59B3"/>
    <w:rsid w:val="007E62D6"/>
    <w:rsid w:val="007E6F10"/>
    <w:rsid w:val="007E76F0"/>
    <w:rsid w:val="007E7A4F"/>
    <w:rsid w:val="007F0AE0"/>
    <w:rsid w:val="007F0C50"/>
    <w:rsid w:val="007F143E"/>
    <w:rsid w:val="007F1468"/>
    <w:rsid w:val="007F1A35"/>
    <w:rsid w:val="007F27FB"/>
    <w:rsid w:val="007F36E4"/>
    <w:rsid w:val="007F3AB4"/>
    <w:rsid w:val="007F4191"/>
    <w:rsid w:val="007F48BE"/>
    <w:rsid w:val="007F49DF"/>
    <w:rsid w:val="007F535F"/>
    <w:rsid w:val="007F5541"/>
    <w:rsid w:val="007F56F5"/>
    <w:rsid w:val="007F5A93"/>
    <w:rsid w:val="007F5BDD"/>
    <w:rsid w:val="007F5DA8"/>
    <w:rsid w:val="007F69B9"/>
    <w:rsid w:val="007F6DFB"/>
    <w:rsid w:val="007F6EE4"/>
    <w:rsid w:val="007F7E13"/>
    <w:rsid w:val="0080002A"/>
    <w:rsid w:val="00800415"/>
    <w:rsid w:val="0080055F"/>
    <w:rsid w:val="00800902"/>
    <w:rsid w:val="008010E3"/>
    <w:rsid w:val="008014DA"/>
    <w:rsid w:val="00802AED"/>
    <w:rsid w:val="0080325C"/>
    <w:rsid w:val="00803A05"/>
    <w:rsid w:val="008045C0"/>
    <w:rsid w:val="00804D0D"/>
    <w:rsid w:val="00804D6C"/>
    <w:rsid w:val="00804D83"/>
    <w:rsid w:val="008056BC"/>
    <w:rsid w:val="0080574C"/>
    <w:rsid w:val="0080588C"/>
    <w:rsid w:val="00805E3B"/>
    <w:rsid w:val="00807207"/>
    <w:rsid w:val="00807C1C"/>
    <w:rsid w:val="008108F0"/>
    <w:rsid w:val="00810A8F"/>
    <w:rsid w:val="00810ABD"/>
    <w:rsid w:val="008117F2"/>
    <w:rsid w:val="0081197B"/>
    <w:rsid w:val="00811EFA"/>
    <w:rsid w:val="00812232"/>
    <w:rsid w:val="0081262C"/>
    <w:rsid w:val="00812A29"/>
    <w:rsid w:val="00812A31"/>
    <w:rsid w:val="00812DCB"/>
    <w:rsid w:val="00814078"/>
    <w:rsid w:val="00814F54"/>
    <w:rsid w:val="008156B6"/>
    <w:rsid w:val="00815F50"/>
    <w:rsid w:val="008168AF"/>
    <w:rsid w:val="00816EF2"/>
    <w:rsid w:val="00817748"/>
    <w:rsid w:val="00817B17"/>
    <w:rsid w:val="00817E1B"/>
    <w:rsid w:val="00817E7F"/>
    <w:rsid w:val="00820150"/>
    <w:rsid w:val="0082051E"/>
    <w:rsid w:val="008208C1"/>
    <w:rsid w:val="00820C58"/>
    <w:rsid w:val="0082123A"/>
    <w:rsid w:val="00821355"/>
    <w:rsid w:val="008214C6"/>
    <w:rsid w:val="00822133"/>
    <w:rsid w:val="00822AE8"/>
    <w:rsid w:val="00823644"/>
    <w:rsid w:val="00823B67"/>
    <w:rsid w:val="008242C6"/>
    <w:rsid w:val="0082444C"/>
    <w:rsid w:val="0082463F"/>
    <w:rsid w:val="0082478D"/>
    <w:rsid w:val="00826A33"/>
    <w:rsid w:val="00826BB9"/>
    <w:rsid w:val="00826DC8"/>
    <w:rsid w:val="0082702A"/>
    <w:rsid w:val="008271A8"/>
    <w:rsid w:val="008276D9"/>
    <w:rsid w:val="00830445"/>
    <w:rsid w:val="008307A5"/>
    <w:rsid w:val="008307D5"/>
    <w:rsid w:val="00830BB8"/>
    <w:rsid w:val="0083176A"/>
    <w:rsid w:val="00832831"/>
    <w:rsid w:val="0083328D"/>
    <w:rsid w:val="00833542"/>
    <w:rsid w:val="00833676"/>
    <w:rsid w:val="008347A8"/>
    <w:rsid w:val="00834F3D"/>
    <w:rsid w:val="00835557"/>
    <w:rsid w:val="0083569D"/>
    <w:rsid w:val="00835F07"/>
    <w:rsid w:val="008365DC"/>
    <w:rsid w:val="008367D3"/>
    <w:rsid w:val="00836FF8"/>
    <w:rsid w:val="008372DE"/>
    <w:rsid w:val="00837538"/>
    <w:rsid w:val="00837744"/>
    <w:rsid w:val="00837F9D"/>
    <w:rsid w:val="0084040F"/>
    <w:rsid w:val="00841049"/>
    <w:rsid w:val="00841064"/>
    <w:rsid w:val="00841795"/>
    <w:rsid w:val="00841976"/>
    <w:rsid w:val="00842079"/>
    <w:rsid w:val="00842218"/>
    <w:rsid w:val="008424A3"/>
    <w:rsid w:val="008425DC"/>
    <w:rsid w:val="008434A9"/>
    <w:rsid w:val="008435F3"/>
    <w:rsid w:val="0084395B"/>
    <w:rsid w:val="0084425D"/>
    <w:rsid w:val="00844583"/>
    <w:rsid w:val="008448B3"/>
    <w:rsid w:val="00844FEB"/>
    <w:rsid w:val="00845297"/>
    <w:rsid w:val="00845664"/>
    <w:rsid w:val="008457EA"/>
    <w:rsid w:val="00845D0C"/>
    <w:rsid w:val="00845D5D"/>
    <w:rsid w:val="00845F0A"/>
    <w:rsid w:val="00846F02"/>
    <w:rsid w:val="00850535"/>
    <w:rsid w:val="00850538"/>
    <w:rsid w:val="00850839"/>
    <w:rsid w:val="00851057"/>
    <w:rsid w:val="008510E3"/>
    <w:rsid w:val="00851256"/>
    <w:rsid w:val="0085169B"/>
    <w:rsid w:val="008516A2"/>
    <w:rsid w:val="0085193F"/>
    <w:rsid w:val="00851D0F"/>
    <w:rsid w:val="0085238A"/>
    <w:rsid w:val="0085276E"/>
    <w:rsid w:val="0085341C"/>
    <w:rsid w:val="00853565"/>
    <w:rsid w:val="0085387B"/>
    <w:rsid w:val="008539A3"/>
    <w:rsid w:val="00853B27"/>
    <w:rsid w:val="0085480F"/>
    <w:rsid w:val="00855C2A"/>
    <w:rsid w:val="00855DA8"/>
    <w:rsid w:val="00855F76"/>
    <w:rsid w:val="00856506"/>
    <w:rsid w:val="008569E1"/>
    <w:rsid w:val="00857282"/>
    <w:rsid w:val="00857728"/>
    <w:rsid w:val="0085773E"/>
    <w:rsid w:val="00857FB7"/>
    <w:rsid w:val="008612FE"/>
    <w:rsid w:val="00861387"/>
    <w:rsid w:val="008623A4"/>
    <w:rsid w:val="008624E0"/>
    <w:rsid w:val="00862866"/>
    <w:rsid w:val="008628EA"/>
    <w:rsid w:val="00862968"/>
    <w:rsid w:val="008630C9"/>
    <w:rsid w:val="0086389D"/>
    <w:rsid w:val="00863A97"/>
    <w:rsid w:val="008640C4"/>
    <w:rsid w:val="0086428F"/>
    <w:rsid w:val="008647D4"/>
    <w:rsid w:val="0086486A"/>
    <w:rsid w:val="00864BBA"/>
    <w:rsid w:val="00864F21"/>
    <w:rsid w:val="008651DB"/>
    <w:rsid w:val="008652ED"/>
    <w:rsid w:val="008653A6"/>
    <w:rsid w:val="00865AC5"/>
    <w:rsid w:val="00865F23"/>
    <w:rsid w:val="00865FAB"/>
    <w:rsid w:val="00866098"/>
    <w:rsid w:val="008665DC"/>
    <w:rsid w:val="00866716"/>
    <w:rsid w:val="00866892"/>
    <w:rsid w:val="008672B5"/>
    <w:rsid w:val="00867FBE"/>
    <w:rsid w:val="00870237"/>
    <w:rsid w:val="00870371"/>
    <w:rsid w:val="00870809"/>
    <w:rsid w:val="00871203"/>
    <w:rsid w:val="0087153E"/>
    <w:rsid w:val="00871E4C"/>
    <w:rsid w:val="0087221E"/>
    <w:rsid w:val="008722EB"/>
    <w:rsid w:val="00872812"/>
    <w:rsid w:val="0087287D"/>
    <w:rsid w:val="00872CBC"/>
    <w:rsid w:val="0087324D"/>
    <w:rsid w:val="00873AD3"/>
    <w:rsid w:val="008749DF"/>
    <w:rsid w:val="00874FEF"/>
    <w:rsid w:val="00875D46"/>
    <w:rsid w:val="008767EF"/>
    <w:rsid w:val="0087694C"/>
    <w:rsid w:val="00876E0C"/>
    <w:rsid w:val="00877341"/>
    <w:rsid w:val="00877518"/>
    <w:rsid w:val="00877D0A"/>
    <w:rsid w:val="00877D79"/>
    <w:rsid w:val="00877FA0"/>
    <w:rsid w:val="008808B9"/>
    <w:rsid w:val="0088098A"/>
    <w:rsid w:val="00880F07"/>
    <w:rsid w:val="00881F67"/>
    <w:rsid w:val="0088254F"/>
    <w:rsid w:val="00882D43"/>
    <w:rsid w:val="008837BA"/>
    <w:rsid w:val="00884E44"/>
    <w:rsid w:val="00885B6A"/>
    <w:rsid w:val="0088601B"/>
    <w:rsid w:val="0088649C"/>
    <w:rsid w:val="00887865"/>
    <w:rsid w:val="008878EB"/>
    <w:rsid w:val="00890D07"/>
    <w:rsid w:val="008915B5"/>
    <w:rsid w:val="0089186D"/>
    <w:rsid w:val="0089245F"/>
    <w:rsid w:val="00892B54"/>
    <w:rsid w:val="008931A2"/>
    <w:rsid w:val="008932B4"/>
    <w:rsid w:val="00894559"/>
    <w:rsid w:val="00894602"/>
    <w:rsid w:val="0089472D"/>
    <w:rsid w:val="0089494F"/>
    <w:rsid w:val="00894C82"/>
    <w:rsid w:val="008958D6"/>
    <w:rsid w:val="00895B1E"/>
    <w:rsid w:val="00895D41"/>
    <w:rsid w:val="0089604E"/>
    <w:rsid w:val="008960A4"/>
    <w:rsid w:val="00897764"/>
    <w:rsid w:val="0089793B"/>
    <w:rsid w:val="008A0701"/>
    <w:rsid w:val="008A1A31"/>
    <w:rsid w:val="008A1C75"/>
    <w:rsid w:val="008A1EBB"/>
    <w:rsid w:val="008A22A6"/>
    <w:rsid w:val="008A387B"/>
    <w:rsid w:val="008A3B18"/>
    <w:rsid w:val="008A40B1"/>
    <w:rsid w:val="008A417A"/>
    <w:rsid w:val="008A485B"/>
    <w:rsid w:val="008A5336"/>
    <w:rsid w:val="008A53AF"/>
    <w:rsid w:val="008A5405"/>
    <w:rsid w:val="008A59B2"/>
    <w:rsid w:val="008A6416"/>
    <w:rsid w:val="008A7BA0"/>
    <w:rsid w:val="008A7FB1"/>
    <w:rsid w:val="008B060F"/>
    <w:rsid w:val="008B0F58"/>
    <w:rsid w:val="008B1570"/>
    <w:rsid w:val="008B1663"/>
    <w:rsid w:val="008B1AA4"/>
    <w:rsid w:val="008B1C6E"/>
    <w:rsid w:val="008B1FA0"/>
    <w:rsid w:val="008B2019"/>
    <w:rsid w:val="008B22CF"/>
    <w:rsid w:val="008B3356"/>
    <w:rsid w:val="008B3A8B"/>
    <w:rsid w:val="008B3EC5"/>
    <w:rsid w:val="008B4D01"/>
    <w:rsid w:val="008B6088"/>
    <w:rsid w:val="008B6471"/>
    <w:rsid w:val="008B6564"/>
    <w:rsid w:val="008B6652"/>
    <w:rsid w:val="008B6E66"/>
    <w:rsid w:val="008B71A6"/>
    <w:rsid w:val="008B77E7"/>
    <w:rsid w:val="008B7E36"/>
    <w:rsid w:val="008B7E75"/>
    <w:rsid w:val="008C1C85"/>
    <w:rsid w:val="008C2513"/>
    <w:rsid w:val="008C27A0"/>
    <w:rsid w:val="008C27AF"/>
    <w:rsid w:val="008C2F7D"/>
    <w:rsid w:val="008C3BEC"/>
    <w:rsid w:val="008C3F9F"/>
    <w:rsid w:val="008C4155"/>
    <w:rsid w:val="008C4855"/>
    <w:rsid w:val="008C4A17"/>
    <w:rsid w:val="008C4A5D"/>
    <w:rsid w:val="008C505C"/>
    <w:rsid w:val="008C50F2"/>
    <w:rsid w:val="008C5148"/>
    <w:rsid w:val="008C5869"/>
    <w:rsid w:val="008C59C3"/>
    <w:rsid w:val="008C6542"/>
    <w:rsid w:val="008C6DFE"/>
    <w:rsid w:val="008D006F"/>
    <w:rsid w:val="008D04A1"/>
    <w:rsid w:val="008D0623"/>
    <w:rsid w:val="008D08F3"/>
    <w:rsid w:val="008D0951"/>
    <w:rsid w:val="008D25C4"/>
    <w:rsid w:val="008D30E1"/>
    <w:rsid w:val="008D34A4"/>
    <w:rsid w:val="008D3962"/>
    <w:rsid w:val="008D3B76"/>
    <w:rsid w:val="008D3CE5"/>
    <w:rsid w:val="008D3E95"/>
    <w:rsid w:val="008D4351"/>
    <w:rsid w:val="008D441A"/>
    <w:rsid w:val="008D4918"/>
    <w:rsid w:val="008D4F75"/>
    <w:rsid w:val="008D5A41"/>
    <w:rsid w:val="008D5CAE"/>
    <w:rsid w:val="008D5EFC"/>
    <w:rsid w:val="008D623A"/>
    <w:rsid w:val="008D6DF3"/>
    <w:rsid w:val="008D7EF4"/>
    <w:rsid w:val="008E0408"/>
    <w:rsid w:val="008E05BE"/>
    <w:rsid w:val="008E05F9"/>
    <w:rsid w:val="008E06A1"/>
    <w:rsid w:val="008E07DD"/>
    <w:rsid w:val="008E1282"/>
    <w:rsid w:val="008E141B"/>
    <w:rsid w:val="008E26A0"/>
    <w:rsid w:val="008E2A9D"/>
    <w:rsid w:val="008E3AF9"/>
    <w:rsid w:val="008E3D33"/>
    <w:rsid w:val="008E4EC4"/>
    <w:rsid w:val="008E51C8"/>
    <w:rsid w:val="008E5425"/>
    <w:rsid w:val="008E5460"/>
    <w:rsid w:val="008E5BE2"/>
    <w:rsid w:val="008E5D53"/>
    <w:rsid w:val="008E5D8C"/>
    <w:rsid w:val="008E6257"/>
    <w:rsid w:val="008E64B3"/>
    <w:rsid w:val="008E653A"/>
    <w:rsid w:val="008E6B50"/>
    <w:rsid w:val="008E7826"/>
    <w:rsid w:val="008E7C57"/>
    <w:rsid w:val="008F1245"/>
    <w:rsid w:val="008F1424"/>
    <w:rsid w:val="008F1468"/>
    <w:rsid w:val="008F24B8"/>
    <w:rsid w:val="008F29EA"/>
    <w:rsid w:val="008F2A67"/>
    <w:rsid w:val="008F325F"/>
    <w:rsid w:val="008F38A1"/>
    <w:rsid w:val="008F3D49"/>
    <w:rsid w:val="008F3D70"/>
    <w:rsid w:val="008F3E0B"/>
    <w:rsid w:val="008F4626"/>
    <w:rsid w:val="008F4BBD"/>
    <w:rsid w:val="008F57AF"/>
    <w:rsid w:val="008F5A3F"/>
    <w:rsid w:val="008F5AF6"/>
    <w:rsid w:val="008F5FEF"/>
    <w:rsid w:val="008F66B2"/>
    <w:rsid w:val="008F6DAD"/>
    <w:rsid w:val="008F7F9B"/>
    <w:rsid w:val="00900F07"/>
    <w:rsid w:val="009015CC"/>
    <w:rsid w:val="00901BCC"/>
    <w:rsid w:val="009029F4"/>
    <w:rsid w:val="00902E04"/>
    <w:rsid w:val="00902E8C"/>
    <w:rsid w:val="00902FDC"/>
    <w:rsid w:val="00903494"/>
    <w:rsid w:val="00904275"/>
    <w:rsid w:val="009046BE"/>
    <w:rsid w:val="009049CE"/>
    <w:rsid w:val="00904B3A"/>
    <w:rsid w:val="00904E04"/>
    <w:rsid w:val="009067AB"/>
    <w:rsid w:val="00906E7B"/>
    <w:rsid w:val="009071B3"/>
    <w:rsid w:val="00907278"/>
    <w:rsid w:val="0090729F"/>
    <w:rsid w:val="009078A7"/>
    <w:rsid w:val="00907B46"/>
    <w:rsid w:val="00910395"/>
    <w:rsid w:val="009104F8"/>
    <w:rsid w:val="00910B65"/>
    <w:rsid w:val="00910CA5"/>
    <w:rsid w:val="0091196E"/>
    <w:rsid w:val="00911F43"/>
    <w:rsid w:val="00912905"/>
    <w:rsid w:val="00912EE7"/>
    <w:rsid w:val="009133AA"/>
    <w:rsid w:val="009137DB"/>
    <w:rsid w:val="00913A28"/>
    <w:rsid w:val="00913F78"/>
    <w:rsid w:val="009145E2"/>
    <w:rsid w:val="00914651"/>
    <w:rsid w:val="00914CB2"/>
    <w:rsid w:val="00915980"/>
    <w:rsid w:val="00915AB3"/>
    <w:rsid w:val="00916124"/>
    <w:rsid w:val="0091686B"/>
    <w:rsid w:val="00916D15"/>
    <w:rsid w:val="009173E5"/>
    <w:rsid w:val="009174D6"/>
    <w:rsid w:val="00917A66"/>
    <w:rsid w:val="00917DFF"/>
    <w:rsid w:val="009201BF"/>
    <w:rsid w:val="00920CF0"/>
    <w:rsid w:val="00920E85"/>
    <w:rsid w:val="00921802"/>
    <w:rsid w:val="00921BF7"/>
    <w:rsid w:val="00923487"/>
    <w:rsid w:val="00923A4F"/>
    <w:rsid w:val="00923CFB"/>
    <w:rsid w:val="00923D6B"/>
    <w:rsid w:val="0092433F"/>
    <w:rsid w:val="00924599"/>
    <w:rsid w:val="00924951"/>
    <w:rsid w:val="009249A5"/>
    <w:rsid w:val="00924ACA"/>
    <w:rsid w:val="00925414"/>
    <w:rsid w:val="00925BB1"/>
    <w:rsid w:val="009263E9"/>
    <w:rsid w:val="00926475"/>
    <w:rsid w:val="00926852"/>
    <w:rsid w:val="009269FC"/>
    <w:rsid w:val="00926CBC"/>
    <w:rsid w:val="0092704D"/>
    <w:rsid w:val="009273CA"/>
    <w:rsid w:val="00927492"/>
    <w:rsid w:val="0092762C"/>
    <w:rsid w:val="00927C3E"/>
    <w:rsid w:val="00930C5F"/>
    <w:rsid w:val="00930E05"/>
    <w:rsid w:val="00931210"/>
    <w:rsid w:val="00931290"/>
    <w:rsid w:val="009314E0"/>
    <w:rsid w:val="0093156E"/>
    <w:rsid w:val="0093158F"/>
    <w:rsid w:val="00931C6A"/>
    <w:rsid w:val="00931F98"/>
    <w:rsid w:val="009324B4"/>
    <w:rsid w:val="009329DF"/>
    <w:rsid w:val="00933BB6"/>
    <w:rsid w:val="00933D55"/>
    <w:rsid w:val="009341DC"/>
    <w:rsid w:val="00934449"/>
    <w:rsid w:val="009344B9"/>
    <w:rsid w:val="00934729"/>
    <w:rsid w:val="009348C6"/>
    <w:rsid w:val="00934EB0"/>
    <w:rsid w:val="00934FA7"/>
    <w:rsid w:val="00935141"/>
    <w:rsid w:val="0093606F"/>
    <w:rsid w:val="00936233"/>
    <w:rsid w:val="0093652F"/>
    <w:rsid w:val="00936843"/>
    <w:rsid w:val="009370CA"/>
    <w:rsid w:val="00937426"/>
    <w:rsid w:val="00940629"/>
    <w:rsid w:val="00940BD6"/>
    <w:rsid w:val="00941CEA"/>
    <w:rsid w:val="00941E55"/>
    <w:rsid w:val="00941F09"/>
    <w:rsid w:val="0094227C"/>
    <w:rsid w:val="00942C18"/>
    <w:rsid w:val="0094324A"/>
    <w:rsid w:val="0094358E"/>
    <w:rsid w:val="00943BA4"/>
    <w:rsid w:val="00943C47"/>
    <w:rsid w:val="0094402E"/>
    <w:rsid w:val="00944332"/>
    <w:rsid w:val="0094449C"/>
    <w:rsid w:val="0094466F"/>
    <w:rsid w:val="0094526A"/>
    <w:rsid w:val="00945D84"/>
    <w:rsid w:val="00945DB7"/>
    <w:rsid w:val="00945FFF"/>
    <w:rsid w:val="00946781"/>
    <w:rsid w:val="0094699D"/>
    <w:rsid w:val="00946B06"/>
    <w:rsid w:val="009470CF"/>
    <w:rsid w:val="00947A27"/>
    <w:rsid w:val="00947D56"/>
    <w:rsid w:val="00950237"/>
    <w:rsid w:val="00950A4B"/>
    <w:rsid w:val="009511FA"/>
    <w:rsid w:val="00951257"/>
    <w:rsid w:val="00951E75"/>
    <w:rsid w:val="009529F3"/>
    <w:rsid w:val="00952B80"/>
    <w:rsid w:val="0095343A"/>
    <w:rsid w:val="00953BE2"/>
    <w:rsid w:val="00953DDE"/>
    <w:rsid w:val="00953E08"/>
    <w:rsid w:val="00954AC0"/>
    <w:rsid w:val="00954B1F"/>
    <w:rsid w:val="009557C1"/>
    <w:rsid w:val="009558A1"/>
    <w:rsid w:val="0095602C"/>
    <w:rsid w:val="0095635C"/>
    <w:rsid w:val="009565FD"/>
    <w:rsid w:val="00956841"/>
    <w:rsid w:val="009569A7"/>
    <w:rsid w:val="0095709A"/>
    <w:rsid w:val="009572D8"/>
    <w:rsid w:val="009607B9"/>
    <w:rsid w:val="00960854"/>
    <w:rsid w:val="00960C52"/>
    <w:rsid w:val="00960C98"/>
    <w:rsid w:val="00961153"/>
    <w:rsid w:val="009611AD"/>
    <w:rsid w:val="00961BC1"/>
    <w:rsid w:val="00962768"/>
    <w:rsid w:val="00962C01"/>
    <w:rsid w:val="00962CE3"/>
    <w:rsid w:val="0096343D"/>
    <w:rsid w:val="00963829"/>
    <w:rsid w:val="00963B6D"/>
    <w:rsid w:val="00963D88"/>
    <w:rsid w:val="0096419D"/>
    <w:rsid w:val="009644E4"/>
    <w:rsid w:val="00964564"/>
    <w:rsid w:val="00964C03"/>
    <w:rsid w:val="00964ECE"/>
    <w:rsid w:val="00965299"/>
    <w:rsid w:val="0096697A"/>
    <w:rsid w:val="009670A9"/>
    <w:rsid w:val="0096711F"/>
    <w:rsid w:val="009677E2"/>
    <w:rsid w:val="009678E6"/>
    <w:rsid w:val="00967F3A"/>
    <w:rsid w:val="0097005F"/>
    <w:rsid w:val="009701C4"/>
    <w:rsid w:val="00970573"/>
    <w:rsid w:val="009722C0"/>
    <w:rsid w:val="0097231A"/>
    <w:rsid w:val="009726D2"/>
    <w:rsid w:val="00972887"/>
    <w:rsid w:val="00973976"/>
    <w:rsid w:val="00973F8A"/>
    <w:rsid w:val="009759BA"/>
    <w:rsid w:val="00975F3F"/>
    <w:rsid w:val="0097786F"/>
    <w:rsid w:val="00980636"/>
    <w:rsid w:val="00981333"/>
    <w:rsid w:val="009826EC"/>
    <w:rsid w:val="00982C9A"/>
    <w:rsid w:val="009831BE"/>
    <w:rsid w:val="00983427"/>
    <w:rsid w:val="00984ACC"/>
    <w:rsid w:val="00984D55"/>
    <w:rsid w:val="0098521B"/>
    <w:rsid w:val="0098551B"/>
    <w:rsid w:val="00985685"/>
    <w:rsid w:val="00985F88"/>
    <w:rsid w:val="00985FD6"/>
    <w:rsid w:val="0098679C"/>
    <w:rsid w:val="00986B91"/>
    <w:rsid w:val="00986EBB"/>
    <w:rsid w:val="009870C7"/>
    <w:rsid w:val="0098785A"/>
    <w:rsid w:val="00987968"/>
    <w:rsid w:val="00987AD0"/>
    <w:rsid w:val="00987D0D"/>
    <w:rsid w:val="00990A1F"/>
    <w:rsid w:val="00990BD8"/>
    <w:rsid w:val="00992497"/>
    <w:rsid w:val="00992BD2"/>
    <w:rsid w:val="00992FC4"/>
    <w:rsid w:val="00993199"/>
    <w:rsid w:val="009932FB"/>
    <w:rsid w:val="00993766"/>
    <w:rsid w:val="009938FD"/>
    <w:rsid w:val="00993CDB"/>
    <w:rsid w:val="00994020"/>
    <w:rsid w:val="00994351"/>
    <w:rsid w:val="00994A13"/>
    <w:rsid w:val="00994DC8"/>
    <w:rsid w:val="0099543E"/>
    <w:rsid w:val="009955E6"/>
    <w:rsid w:val="00995910"/>
    <w:rsid w:val="00995AC4"/>
    <w:rsid w:val="009965D2"/>
    <w:rsid w:val="00996E18"/>
    <w:rsid w:val="00996F16"/>
    <w:rsid w:val="009979E3"/>
    <w:rsid w:val="00997DF2"/>
    <w:rsid w:val="009A1BB7"/>
    <w:rsid w:val="009A1E62"/>
    <w:rsid w:val="009A2C81"/>
    <w:rsid w:val="009A2DE4"/>
    <w:rsid w:val="009A333D"/>
    <w:rsid w:val="009A3BF2"/>
    <w:rsid w:val="009A4355"/>
    <w:rsid w:val="009A43C8"/>
    <w:rsid w:val="009A4C05"/>
    <w:rsid w:val="009A5875"/>
    <w:rsid w:val="009A5A8D"/>
    <w:rsid w:val="009A5D4F"/>
    <w:rsid w:val="009A5FAC"/>
    <w:rsid w:val="009A66EE"/>
    <w:rsid w:val="009A6A96"/>
    <w:rsid w:val="009A6F54"/>
    <w:rsid w:val="009A703A"/>
    <w:rsid w:val="009A71A0"/>
    <w:rsid w:val="009A756F"/>
    <w:rsid w:val="009B0787"/>
    <w:rsid w:val="009B09BF"/>
    <w:rsid w:val="009B1234"/>
    <w:rsid w:val="009B1C6B"/>
    <w:rsid w:val="009B1C99"/>
    <w:rsid w:val="009B2C22"/>
    <w:rsid w:val="009B31CD"/>
    <w:rsid w:val="009B328F"/>
    <w:rsid w:val="009B37F9"/>
    <w:rsid w:val="009B3907"/>
    <w:rsid w:val="009B412E"/>
    <w:rsid w:val="009B48CF"/>
    <w:rsid w:val="009B4E53"/>
    <w:rsid w:val="009B647D"/>
    <w:rsid w:val="009B6A2D"/>
    <w:rsid w:val="009B6CEC"/>
    <w:rsid w:val="009C0364"/>
    <w:rsid w:val="009C0A7E"/>
    <w:rsid w:val="009C1336"/>
    <w:rsid w:val="009C1433"/>
    <w:rsid w:val="009C2D28"/>
    <w:rsid w:val="009C301F"/>
    <w:rsid w:val="009C31B5"/>
    <w:rsid w:val="009C3DD7"/>
    <w:rsid w:val="009C44FE"/>
    <w:rsid w:val="009C472B"/>
    <w:rsid w:val="009C4875"/>
    <w:rsid w:val="009C4A3F"/>
    <w:rsid w:val="009C4BF9"/>
    <w:rsid w:val="009C71B0"/>
    <w:rsid w:val="009C76EF"/>
    <w:rsid w:val="009C7B7B"/>
    <w:rsid w:val="009D0214"/>
    <w:rsid w:val="009D02AA"/>
    <w:rsid w:val="009D0452"/>
    <w:rsid w:val="009D0863"/>
    <w:rsid w:val="009D0D9D"/>
    <w:rsid w:val="009D0E6E"/>
    <w:rsid w:val="009D14CD"/>
    <w:rsid w:val="009D14EC"/>
    <w:rsid w:val="009D15A5"/>
    <w:rsid w:val="009D1706"/>
    <w:rsid w:val="009D1FA5"/>
    <w:rsid w:val="009D2CA6"/>
    <w:rsid w:val="009D2F7E"/>
    <w:rsid w:val="009D33CA"/>
    <w:rsid w:val="009D36CE"/>
    <w:rsid w:val="009D49AB"/>
    <w:rsid w:val="009D4EBA"/>
    <w:rsid w:val="009D4FBD"/>
    <w:rsid w:val="009D56BC"/>
    <w:rsid w:val="009D5BE0"/>
    <w:rsid w:val="009D64A2"/>
    <w:rsid w:val="009D7262"/>
    <w:rsid w:val="009D76E4"/>
    <w:rsid w:val="009E001E"/>
    <w:rsid w:val="009E025C"/>
    <w:rsid w:val="009E0365"/>
    <w:rsid w:val="009E066B"/>
    <w:rsid w:val="009E0DA0"/>
    <w:rsid w:val="009E0DA8"/>
    <w:rsid w:val="009E1329"/>
    <w:rsid w:val="009E1D82"/>
    <w:rsid w:val="009E1FCF"/>
    <w:rsid w:val="009E1FDF"/>
    <w:rsid w:val="009E24C9"/>
    <w:rsid w:val="009E2A5B"/>
    <w:rsid w:val="009E32AE"/>
    <w:rsid w:val="009E33E3"/>
    <w:rsid w:val="009E37FF"/>
    <w:rsid w:val="009E3B8D"/>
    <w:rsid w:val="009E3C3F"/>
    <w:rsid w:val="009E3C8E"/>
    <w:rsid w:val="009E3E4B"/>
    <w:rsid w:val="009E4723"/>
    <w:rsid w:val="009E4899"/>
    <w:rsid w:val="009E50B3"/>
    <w:rsid w:val="009E62B4"/>
    <w:rsid w:val="009E62B8"/>
    <w:rsid w:val="009E65ED"/>
    <w:rsid w:val="009E75AC"/>
    <w:rsid w:val="009E78D3"/>
    <w:rsid w:val="009E7ACF"/>
    <w:rsid w:val="009F2595"/>
    <w:rsid w:val="009F2C2F"/>
    <w:rsid w:val="009F371D"/>
    <w:rsid w:val="009F451D"/>
    <w:rsid w:val="009F58BD"/>
    <w:rsid w:val="009F5A2C"/>
    <w:rsid w:val="009F5B7F"/>
    <w:rsid w:val="009F5F8B"/>
    <w:rsid w:val="009F66E0"/>
    <w:rsid w:val="009F6EDB"/>
    <w:rsid w:val="009F7728"/>
    <w:rsid w:val="009F7B66"/>
    <w:rsid w:val="009F7D12"/>
    <w:rsid w:val="00A00C0B"/>
    <w:rsid w:val="00A00C11"/>
    <w:rsid w:val="00A00CC5"/>
    <w:rsid w:val="00A00D1D"/>
    <w:rsid w:val="00A01C4A"/>
    <w:rsid w:val="00A020FB"/>
    <w:rsid w:val="00A03781"/>
    <w:rsid w:val="00A0467D"/>
    <w:rsid w:val="00A0498F"/>
    <w:rsid w:val="00A04A97"/>
    <w:rsid w:val="00A04ECC"/>
    <w:rsid w:val="00A0521D"/>
    <w:rsid w:val="00A05541"/>
    <w:rsid w:val="00A0617C"/>
    <w:rsid w:val="00A07134"/>
    <w:rsid w:val="00A07559"/>
    <w:rsid w:val="00A07DB0"/>
    <w:rsid w:val="00A07F7F"/>
    <w:rsid w:val="00A10970"/>
    <w:rsid w:val="00A10BE8"/>
    <w:rsid w:val="00A10CF8"/>
    <w:rsid w:val="00A11088"/>
    <w:rsid w:val="00A1117C"/>
    <w:rsid w:val="00A117E8"/>
    <w:rsid w:val="00A119A1"/>
    <w:rsid w:val="00A11A12"/>
    <w:rsid w:val="00A129B1"/>
    <w:rsid w:val="00A13297"/>
    <w:rsid w:val="00A137FE"/>
    <w:rsid w:val="00A13D0B"/>
    <w:rsid w:val="00A14027"/>
    <w:rsid w:val="00A143B0"/>
    <w:rsid w:val="00A15336"/>
    <w:rsid w:val="00A15EAC"/>
    <w:rsid w:val="00A164DF"/>
    <w:rsid w:val="00A16EEE"/>
    <w:rsid w:val="00A17B7B"/>
    <w:rsid w:val="00A200CF"/>
    <w:rsid w:val="00A20651"/>
    <w:rsid w:val="00A207A0"/>
    <w:rsid w:val="00A209AF"/>
    <w:rsid w:val="00A20ABE"/>
    <w:rsid w:val="00A20BA0"/>
    <w:rsid w:val="00A20BAC"/>
    <w:rsid w:val="00A20EA0"/>
    <w:rsid w:val="00A21051"/>
    <w:rsid w:val="00A21D67"/>
    <w:rsid w:val="00A21DA6"/>
    <w:rsid w:val="00A21FFD"/>
    <w:rsid w:val="00A2235B"/>
    <w:rsid w:val="00A22703"/>
    <w:rsid w:val="00A22EC9"/>
    <w:rsid w:val="00A23767"/>
    <w:rsid w:val="00A2415E"/>
    <w:rsid w:val="00A24D92"/>
    <w:rsid w:val="00A24E17"/>
    <w:rsid w:val="00A25168"/>
    <w:rsid w:val="00A26A01"/>
    <w:rsid w:val="00A303FE"/>
    <w:rsid w:val="00A30A84"/>
    <w:rsid w:val="00A30B15"/>
    <w:rsid w:val="00A3121B"/>
    <w:rsid w:val="00A31FC5"/>
    <w:rsid w:val="00A335C1"/>
    <w:rsid w:val="00A343E2"/>
    <w:rsid w:val="00A346B1"/>
    <w:rsid w:val="00A34B89"/>
    <w:rsid w:val="00A34C3E"/>
    <w:rsid w:val="00A35313"/>
    <w:rsid w:val="00A35943"/>
    <w:rsid w:val="00A3683E"/>
    <w:rsid w:val="00A37C58"/>
    <w:rsid w:val="00A400F7"/>
    <w:rsid w:val="00A40ABB"/>
    <w:rsid w:val="00A40F0A"/>
    <w:rsid w:val="00A41075"/>
    <w:rsid w:val="00A41D5F"/>
    <w:rsid w:val="00A42ECD"/>
    <w:rsid w:val="00A431A3"/>
    <w:rsid w:val="00A43586"/>
    <w:rsid w:val="00A43CDF"/>
    <w:rsid w:val="00A44386"/>
    <w:rsid w:val="00A448D4"/>
    <w:rsid w:val="00A44D5A"/>
    <w:rsid w:val="00A45197"/>
    <w:rsid w:val="00A455FB"/>
    <w:rsid w:val="00A462EB"/>
    <w:rsid w:val="00A46A6E"/>
    <w:rsid w:val="00A4753F"/>
    <w:rsid w:val="00A47CBD"/>
    <w:rsid w:val="00A47D59"/>
    <w:rsid w:val="00A5060A"/>
    <w:rsid w:val="00A50D1D"/>
    <w:rsid w:val="00A515C6"/>
    <w:rsid w:val="00A5164C"/>
    <w:rsid w:val="00A52002"/>
    <w:rsid w:val="00A537DC"/>
    <w:rsid w:val="00A548D0"/>
    <w:rsid w:val="00A54C37"/>
    <w:rsid w:val="00A55277"/>
    <w:rsid w:val="00A55533"/>
    <w:rsid w:val="00A56B5B"/>
    <w:rsid w:val="00A57198"/>
    <w:rsid w:val="00A5748E"/>
    <w:rsid w:val="00A57EAE"/>
    <w:rsid w:val="00A602CA"/>
    <w:rsid w:val="00A61589"/>
    <w:rsid w:val="00A6186E"/>
    <w:rsid w:val="00A61AB6"/>
    <w:rsid w:val="00A61F59"/>
    <w:rsid w:val="00A63250"/>
    <w:rsid w:val="00A64146"/>
    <w:rsid w:val="00A641A6"/>
    <w:rsid w:val="00A65881"/>
    <w:rsid w:val="00A65F1B"/>
    <w:rsid w:val="00A6604C"/>
    <w:rsid w:val="00A66240"/>
    <w:rsid w:val="00A668EA"/>
    <w:rsid w:val="00A66D7B"/>
    <w:rsid w:val="00A67394"/>
    <w:rsid w:val="00A67B71"/>
    <w:rsid w:val="00A70736"/>
    <w:rsid w:val="00A70BC8"/>
    <w:rsid w:val="00A71980"/>
    <w:rsid w:val="00A71D89"/>
    <w:rsid w:val="00A720DE"/>
    <w:rsid w:val="00A72604"/>
    <w:rsid w:val="00A727BB"/>
    <w:rsid w:val="00A73036"/>
    <w:rsid w:val="00A737C1"/>
    <w:rsid w:val="00A737CB"/>
    <w:rsid w:val="00A73915"/>
    <w:rsid w:val="00A74475"/>
    <w:rsid w:val="00A745C9"/>
    <w:rsid w:val="00A75785"/>
    <w:rsid w:val="00A75A62"/>
    <w:rsid w:val="00A767F3"/>
    <w:rsid w:val="00A77664"/>
    <w:rsid w:val="00A8038D"/>
    <w:rsid w:val="00A8083F"/>
    <w:rsid w:val="00A80A2C"/>
    <w:rsid w:val="00A80D7A"/>
    <w:rsid w:val="00A81192"/>
    <w:rsid w:val="00A81684"/>
    <w:rsid w:val="00A818C8"/>
    <w:rsid w:val="00A8251F"/>
    <w:rsid w:val="00A82B7C"/>
    <w:rsid w:val="00A82D53"/>
    <w:rsid w:val="00A82DD5"/>
    <w:rsid w:val="00A82EC8"/>
    <w:rsid w:val="00A82F1B"/>
    <w:rsid w:val="00A83108"/>
    <w:rsid w:val="00A835A8"/>
    <w:rsid w:val="00A83B21"/>
    <w:rsid w:val="00A83B4F"/>
    <w:rsid w:val="00A83E01"/>
    <w:rsid w:val="00A845D3"/>
    <w:rsid w:val="00A84A25"/>
    <w:rsid w:val="00A84A8F"/>
    <w:rsid w:val="00A84E9B"/>
    <w:rsid w:val="00A85981"/>
    <w:rsid w:val="00A85FE9"/>
    <w:rsid w:val="00A86ACA"/>
    <w:rsid w:val="00A8711F"/>
    <w:rsid w:val="00A87FAB"/>
    <w:rsid w:val="00A9023D"/>
    <w:rsid w:val="00A90518"/>
    <w:rsid w:val="00A9052B"/>
    <w:rsid w:val="00A9072C"/>
    <w:rsid w:val="00A90C5A"/>
    <w:rsid w:val="00A92650"/>
    <w:rsid w:val="00A92D4B"/>
    <w:rsid w:val="00A930A9"/>
    <w:rsid w:val="00A930F6"/>
    <w:rsid w:val="00A94404"/>
    <w:rsid w:val="00A951D2"/>
    <w:rsid w:val="00A95274"/>
    <w:rsid w:val="00A956A3"/>
    <w:rsid w:val="00A9605E"/>
    <w:rsid w:val="00A9610C"/>
    <w:rsid w:val="00A964BB"/>
    <w:rsid w:val="00A96568"/>
    <w:rsid w:val="00A96617"/>
    <w:rsid w:val="00A97074"/>
    <w:rsid w:val="00A97767"/>
    <w:rsid w:val="00AA157D"/>
    <w:rsid w:val="00AA26F3"/>
    <w:rsid w:val="00AA278F"/>
    <w:rsid w:val="00AA29DB"/>
    <w:rsid w:val="00AA2D7F"/>
    <w:rsid w:val="00AA3069"/>
    <w:rsid w:val="00AA33BB"/>
    <w:rsid w:val="00AA3DB7"/>
    <w:rsid w:val="00AA3FDE"/>
    <w:rsid w:val="00AA4EFD"/>
    <w:rsid w:val="00AA52CD"/>
    <w:rsid w:val="00AA52E3"/>
    <w:rsid w:val="00AA5380"/>
    <w:rsid w:val="00AA5825"/>
    <w:rsid w:val="00AA5E9A"/>
    <w:rsid w:val="00AA6876"/>
    <w:rsid w:val="00AA6B26"/>
    <w:rsid w:val="00AA7281"/>
    <w:rsid w:val="00AA7850"/>
    <w:rsid w:val="00AB0153"/>
    <w:rsid w:val="00AB0365"/>
    <w:rsid w:val="00AB0AD2"/>
    <w:rsid w:val="00AB136D"/>
    <w:rsid w:val="00AB1420"/>
    <w:rsid w:val="00AB207D"/>
    <w:rsid w:val="00AB2217"/>
    <w:rsid w:val="00AB265D"/>
    <w:rsid w:val="00AB2858"/>
    <w:rsid w:val="00AB2C9B"/>
    <w:rsid w:val="00AB3708"/>
    <w:rsid w:val="00AB39EC"/>
    <w:rsid w:val="00AB4694"/>
    <w:rsid w:val="00AB54A4"/>
    <w:rsid w:val="00AB5D23"/>
    <w:rsid w:val="00AB6C6C"/>
    <w:rsid w:val="00AB6DA4"/>
    <w:rsid w:val="00AB7BA7"/>
    <w:rsid w:val="00AB7BE8"/>
    <w:rsid w:val="00AC033D"/>
    <w:rsid w:val="00AC0A24"/>
    <w:rsid w:val="00AC2562"/>
    <w:rsid w:val="00AC3D25"/>
    <w:rsid w:val="00AC407D"/>
    <w:rsid w:val="00AC4DA3"/>
    <w:rsid w:val="00AC4F81"/>
    <w:rsid w:val="00AC58B5"/>
    <w:rsid w:val="00AC592C"/>
    <w:rsid w:val="00AC595C"/>
    <w:rsid w:val="00AC5C37"/>
    <w:rsid w:val="00AC642F"/>
    <w:rsid w:val="00AC64E5"/>
    <w:rsid w:val="00AC652E"/>
    <w:rsid w:val="00AC72A3"/>
    <w:rsid w:val="00AC79A3"/>
    <w:rsid w:val="00AC7B8E"/>
    <w:rsid w:val="00AD070E"/>
    <w:rsid w:val="00AD079F"/>
    <w:rsid w:val="00AD0E7D"/>
    <w:rsid w:val="00AD13FD"/>
    <w:rsid w:val="00AD1B87"/>
    <w:rsid w:val="00AD2ECB"/>
    <w:rsid w:val="00AD3141"/>
    <w:rsid w:val="00AD3296"/>
    <w:rsid w:val="00AD3774"/>
    <w:rsid w:val="00AD38E6"/>
    <w:rsid w:val="00AD419B"/>
    <w:rsid w:val="00AD44A5"/>
    <w:rsid w:val="00AD44F0"/>
    <w:rsid w:val="00AD5174"/>
    <w:rsid w:val="00AD526E"/>
    <w:rsid w:val="00AD661C"/>
    <w:rsid w:val="00AD6896"/>
    <w:rsid w:val="00AD6C9B"/>
    <w:rsid w:val="00AD6D14"/>
    <w:rsid w:val="00AD6FE5"/>
    <w:rsid w:val="00AE0050"/>
    <w:rsid w:val="00AE005A"/>
    <w:rsid w:val="00AE0483"/>
    <w:rsid w:val="00AE053B"/>
    <w:rsid w:val="00AE141E"/>
    <w:rsid w:val="00AE156E"/>
    <w:rsid w:val="00AE19DE"/>
    <w:rsid w:val="00AE1B8B"/>
    <w:rsid w:val="00AE2798"/>
    <w:rsid w:val="00AE2AA3"/>
    <w:rsid w:val="00AE2BB9"/>
    <w:rsid w:val="00AE3152"/>
    <w:rsid w:val="00AE3227"/>
    <w:rsid w:val="00AE40D0"/>
    <w:rsid w:val="00AE4CFC"/>
    <w:rsid w:val="00AE4E58"/>
    <w:rsid w:val="00AE5633"/>
    <w:rsid w:val="00AE5967"/>
    <w:rsid w:val="00AE5A4D"/>
    <w:rsid w:val="00AE5D19"/>
    <w:rsid w:val="00AE603D"/>
    <w:rsid w:val="00AE6249"/>
    <w:rsid w:val="00AE628E"/>
    <w:rsid w:val="00AE6D22"/>
    <w:rsid w:val="00AE7EC9"/>
    <w:rsid w:val="00AF0751"/>
    <w:rsid w:val="00AF07C1"/>
    <w:rsid w:val="00AF13C0"/>
    <w:rsid w:val="00AF17F0"/>
    <w:rsid w:val="00AF17FD"/>
    <w:rsid w:val="00AF18C5"/>
    <w:rsid w:val="00AF1FF6"/>
    <w:rsid w:val="00AF2070"/>
    <w:rsid w:val="00AF20E5"/>
    <w:rsid w:val="00AF2308"/>
    <w:rsid w:val="00AF2501"/>
    <w:rsid w:val="00AF2944"/>
    <w:rsid w:val="00AF2984"/>
    <w:rsid w:val="00AF3A22"/>
    <w:rsid w:val="00AF3FE6"/>
    <w:rsid w:val="00AF44BE"/>
    <w:rsid w:val="00AF5325"/>
    <w:rsid w:val="00AF5AA3"/>
    <w:rsid w:val="00AF5DBD"/>
    <w:rsid w:val="00AF6174"/>
    <w:rsid w:val="00AF6EBD"/>
    <w:rsid w:val="00AF7A61"/>
    <w:rsid w:val="00AF7BC9"/>
    <w:rsid w:val="00B01297"/>
    <w:rsid w:val="00B01687"/>
    <w:rsid w:val="00B01832"/>
    <w:rsid w:val="00B01B8E"/>
    <w:rsid w:val="00B020B7"/>
    <w:rsid w:val="00B023FB"/>
    <w:rsid w:val="00B02544"/>
    <w:rsid w:val="00B027EB"/>
    <w:rsid w:val="00B02DC8"/>
    <w:rsid w:val="00B03B6D"/>
    <w:rsid w:val="00B03BA6"/>
    <w:rsid w:val="00B049C5"/>
    <w:rsid w:val="00B050BC"/>
    <w:rsid w:val="00B05533"/>
    <w:rsid w:val="00B05971"/>
    <w:rsid w:val="00B05FD3"/>
    <w:rsid w:val="00B10AA8"/>
    <w:rsid w:val="00B10EFC"/>
    <w:rsid w:val="00B11681"/>
    <w:rsid w:val="00B11930"/>
    <w:rsid w:val="00B1195D"/>
    <w:rsid w:val="00B1197E"/>
    <w:rsid w:val="00B12270"/>
    <w:rsid w:val="00B130EE"/>
    <w:rsid w:val="00B13BE2"/>
    <w:rsid w:val="00B13DC8"/>
    <w:rsid w:val="00B1426F"/>
    <w:rsid w:val="00B14348"/>
    <w:rsid w:val="00B144F5"/>
    <w:rsid w:val="00B14B65"/>
    <w:rsid w:val="00B15AB0"/>
    <w:rsid w:val="00B1628A"/>
    <w:rsid w:val="00B177C0"/>
    <w:rsid w:val="00B20A28"/>
    <w:rsid w:val="00B20F66"/>
    <w:rsid w:val="00B21107"/>
    <w:rsid w:val="00B21309"/>
    <w:rsid w:val="00B213BD"/>
    <w:rsid w:val="00B22017"/>
    <w:rsid w:val="00B229E6"/>
    <w:rsid w:val="00B230B6"/>
    <w:rsid w:val="00B231AB"/>
    <w:rsid w:val="00B2365E"/>
    <w:rsid w:val="00B24201"/>
    <w:rsid w:val="00B247D6"/>
    <w:rsid w:val="00B24CFB"/>
    <w:rsid w:val="00B25445"/>
    <w:rsid w:val="00B2570E"/>
    <w:rsid w:val="00B25D02"/>
    <w:rsid w:val="00B25F2D"/>
    <w:rsid w:val="00B26282"/>
    <w:rsid w:val="00B26650"/>
    <w:rsid w:val="00B2742A"/>
    <w:rsid w:val="00B27740"/>
    <w:rsid w:val="00B302A0"/>
    <w:rsid w:val="00B3092B"/>
    <w:rsid w:val="00B30D4C"/>
    <w:rsid w:val="00B31225"/>
    <w:rsid w:val="00B31861"/>
    <w:rsid w:val="00B31B09"/>
    <w:rsid w:val="00B322A1"/>
    <w:rsid w:val="00B3233E"/>
    <w:rsid w:val="00B32724"/>
    <w:rsid w:val="00B32B40"/>
    <w:rsid w:val="00B32E07"/>
    <w:rsid w:val="00B34155"/>
    <w:rsid w:val="00B34D1F"/>
    <w:rsid w:val="00B358E3"/>
    <w:rsid w:val="00B37F08"/>
    <w:rsid w:val="00B40285"/>
    <w:rsid w:val="00B4037A"/>
    <w:rsid w:val="00B407DB"/>
    <w:rsid w:val="00B416F7"/>
    <w:rsid w:val="00B4253A"/>
    <w:rsid w:val="00B42624"/>
    <w:rsid w:val="00B427DD"/>
    <w:rsid w:val="00B42A7F"/>
    <w:rsid w:val="00B42F64"/>
    <w:rsid w:val="00B432E3"/>
    <w:rsid w:val="00B4350C"/>
    <w:rsid w:val="00B436A0"/>
    <w:rsid w:val="00B43CEF"/>
    <w:rsid w:val="00B43EB2"/>
    <w:rsid w:val="00B440C9"/>
    <w:rsid w:val="00B442C6"/>
    <w:rsid w:val="00B44F9B"/>
    <w:rsid w:val="00B45526"/>
    <w:rsid w:val="00B46366"/>
    <w:rsid w:val="00B4671C"/>
    <w:rsid w:val="00B46987"/>
    <w:rsid w:val="00B46CF0"/>
    <w:rsid w:val="00B472DA"/>
    <w:rsid w:val="00B47333"/>
    <w:rsid w:val="00B47444"/>
    <w:rsid w:val="00B47941"/>
    <w:rsid w:val="00B47E48"/>
    <w:rsid w:val="00B50482"/>
    <w:rsid w:val="00B50A78"/>
    <w:rsid w:val="00B50CED"/>
    <w:rsid w:val="00B50E99"/>
    <w:rsid w:val="00B51565"/>
    <w:rsid w:val="00B51734"/>
    <w:rsid w:val="00B51AA9"/>
    <w:rsid w:val="00B51E70"/>
    <w:rsid w:val="00B51FEF"/>
    <w:rsid w:val="00B521B0"/>
    <w:rsid w:val="00B521EE"/>
    <w:rsid w:val="00B52A97"/>
    <w:rsid w:val="00B5316D"/>
    <w:rsid w:val="00B5461A"/>
    <w:rsid w:val="00B54660"/>
    <w:rsid w:val="00B5468C"/>
    <w:rsid w:val="00B55679"/>
    <w:rsid w:val="00B55874"/>
    <w:rsid w:val="00B55B15"/>
    <w:rsid w:val="00B55C0F"/>
    <w:rsid w:val="00B561E4"/>
    <w:rsid w:val="00B56C70"/>
    <w:rsid w:val="00B5767F"/>
    <w:rsid w:val="00B607AA"/>
    <w:rsid w:val="00B6106A"/>
    <w:rsid w:val="00B6258E"/>
    <w:rsid w:val="00B626AB"/>
    <w:rsid w:val="00B62765"/>
    <w:rsid w:val="00B62BC7"/>
    <w:rsid w:val="00B62CBD"/>
    <w:rsid w:val="00B62EFF"/>
    <w:rsid w:val="00B63204"/>
    <w:rsid w:val="00B63D1A"/>
    <w:rsid w:val="00B64D31"/>
    <w:rsid w:val="00B64D87"/>
    <w:rsid w:val="00B64E7F"/>
    <w:rsid w:val="00B6537E"/>
    <w:rsid w:val="00B655EB"/>
    <w:rsid w:val="00B65A04"/>
    <w:rsid w:val="00B664CF"/>
    <w:rsid w:val="00B6651A"/>
    <w:rsid w:val="00B676AA"/>
    <w:rsid w:val="00B70514"/>
    <w:rsid w:val="00B7093F"/>
    <w:rsid w:val="00B70B4A"/>
    <w:rsid w:val="00B71105"/>
    <w:rsid w:val="00B714A8"/>
    <w:rsid w:val="00B717D5"/>
    <w:rsid w:val="00B71936"/>
    <w:rsid w:val="00B71AAA"/>
    <w:rsid w:val="00B71FC7"/>
    <w:rsid w:val="00B71FF5"/>
    <w:rsid w:val="00B7267B"/>
    <w:rsid w:val="00B728F3"/>
    <w:rsid w:val="00B72CCC"/>
    <w:rsid w:val="00B72D9F"/>
    <w:rsid w:val="00B72F3B"/>
    <w:rsid w:val="00B73B5D"/>
    <w:rsid w:val="00B74563"/>
    <w:rsid w:val="00B74859"/>
    <w:rsid w:val="00B74B07"/>
    <w:rsid w:val="00B757C5"/>
    <w:rsid w:val="00B75AF1"/>
    <w:rsid w:val="00B76680"/>
    <w:rsid w:val="00B776A2"/>
    <w:rsid w:val="00B77A72"/>
    <w:rsid w:val="00B77DF1"/>
    <w:rsid w:val="00B802C2"/>
    <w:rsid w:val="00B80904"/>
    <w:rsid w:val="00B80CD0"/>
    <w:rsid w:val="00B81567"/>
    <w:rsid w:val="00B81AC2"/>
    <w:rsid w:val="00B81B7D"/>
    <w:rsid w:val="00B81CE3"/>
    <w:rsid w:val="00B825D2"/>
    <w:rsid w:val="00B829D2"/>
    <w:rsid w:val="00B830DE"/>
    <w:rsid w:val="00B835D9"/>
    <w:rsid w:val="00B8388F"/>
    <w:rsid w:val="00B83FB8"/>
    <w:rsid w:val="00B8404C"/>
    <w:rsid w:val="00B845C3"/>
    <w:rsid w:val="00B847FA"/>
    <w:rsid w:val="00B84A52"/>
    <w:rsid w:val="00B84C5A"/>
    <w:rsid w:val="00B854B1"/>
    <w:rsid w:val="00B85DE4"/>
    <w:rsid w:val="00B85EC4"/>
    <w:rsid w:val="00B8704D"/>
    <w:rsid w:val="00B87245"/>
    <w:rsid w:val="00B87805"/>
    <w:rsid w:val="00B9025D"/>
    <w:rsid w:val="00B9030B"/>
    <w:rsid w:val="00B916A4"/>
    <w:rsid w:val="00B91701"/>
    <w:rsid w:val="00B93258"/>
    <w:rsid w:val="00B93A72"/>
    <w:rsid w:val="00B93CE0"/>
    <w:rsid w:val="00B943E8"/>
    <w:rsid w:val="00B94684"/>
    <w:rsid w:val="00B946CE"/>
    <w:rsid w:val="00B9485E"/>
    <w:rsid w:val="00B95188"/>
    <w:rsid w:val="00B9560A"/>
    <w:rsid w:val="00B95EB4"/>
    <w:rsid w:val="00B9606D"/>
    <w:rsid w:val="00B973D3"/>
    <w:rsid w:val="00B97D93"/>
    <w:rsid w:val="00BA04E6"/>
    <w:rsid w:val="00BA061C"/>
    <w:rsid w:val="00BA07B7"/>
    <w:rsid w:val="00BA0A9C"/>
    <w:rsid w:val="00BA0BFA"/>
    <w:rsid w:val="00BA144A"/>
    <w:rsid w:val="00BA157E"/>
    <w:rsid w:val="00BA2C3A"/>
    <w:rsid w:val="00BA2D62"/>
    <w:rsid w:val="00BA3351"/>
    <w:rsid w:val="00BA35FB"/>
    <w:rsid w:val="00BA416E"/>
    <w:rsid w:val="00BA469B"/>
    <w:rsid w:val="00BA48B2"/>
    <w:rsid w:val="00BA529A"/>
    <w:rsid w:val="00BA583C"/>
    <w:rsid w:val="00BA5EC1"/>
    <w:rsid w:val="00BA6811"/>
    <w:rsid w:val="00BA6F78"/>
    <w:rsid w:val="00BA6FE8"/>
    <w:rsid w:val="00BA7D14"/>
    <w:rsid w:val="00BB086E"/>
    <w:rsid w:val="00BB143E"/>
    <w:rsid w:val="00BB188C"/>
    <w:rsid w:val="00BB1C6F"/>
    <w:rsid w:val="00BB30FE"/>
    <w:rsid w:val="00BB328F"/>
    <w:rsid w:val="00BB35DE"/>
    <w:rsid w:val="00BB390D"/>
    <w:rsid w:val="00BB53D9"/>
    <w:rsid w:val="00BB550D"/>
    <w:rsid w:val="00BB594F"/>
    <w:rsid w:val="00BB5A7D"/>
    <w:rsid w:val="00BB5B1A"/>
    <w:rsid w:val="00BB5E4B"/>
    <w:rsid w:val="00BB61EE"/>
    <w:rsid w:val="00BB64CC"/>
    <w:rsid w:val="00BB77AE"/>
    <w:rsid w:val="00BB7DAC"/>
    <w:rsid w:val="00BB7F8A"/>
    <w:rsid w:val="00BC00C0"/>
    <w:rsid w:val="00BC049D"/>
    <w:rsid w:val="00BC0AC0"/>
    <w:rsid w:val="00BC0BC9"/>
    <w:rsid w:val="00BC11A4"/>
    <w:rsid w:val="00BC13B3"/>
    <w:rsid w:val="00BC1B40"/>
    <w:rsid w:val="00BC1FC3"/>
    <w:rsid w:val="00BC22B4"/>
    <w:rsid w:val="00BC291A"/>
    <w:rsid w:val="00BC2F0E"/>
    <w:rsid w:val="00BC2F1D"/>
    <w:rsid w:val="00BC41F6"/>
    <w:rsid w:val="00BC42E8"/>
    <w:rsid w:val="00BC4A8E"/>
    <w:rsid w:val="00BC5120"/>
    <w:rsid w:val="00BC5265"/>
    <w:rsid w:val="00BC52D6"/>
    <w:rsid w:val="00BC58EA"/>
    <w:rsid w:val="00BC5A3E"/>
    <w:rsid w:val="00BC5A7E"/>
    <w:rsid w:val="00BC63A8"/>
    <w:rsid w:val="00BC6D55"/>
    <w:rsid w:val="00BC75CE"/>
    <w:rsid w:val="00BC763B"/>
    <w:rsid w:val="00BC787E"/>
    <w:rsid w:val="00BC7CD3"/>
    <w:rsid w:val="00BC7D20"/>
    <w:rsid w:val="00BC7D41"/>
    <w:rsid w:val="00BD01D0"/>
    <w:rsid w:val="00BD060D"/>
    <w:rsid w:val="00BD0A55"/>
    <w:rsid w:val="00BD0C54"/>
    <w:rsid w:val="00BD2D06"/>
    <w:rsid w:val="00BD3AE8"/>
    <w:rsid w:val="00BD3C4E"/>
    <w:rsid w:val="00BD4BF2"/>
    <w:rsid w:val="00BD4D6F"/>
    <w:rsid w:val="00BD5743"/>
    <w:rsid w:val="00BD6A8C"/>
    <w:rsid w:val="00BD6CA4"/>
    <w:rsid w:val="00BD6FED"/>
    <w:rsid w:val="00BD7A81"/>
    <w:rsid w:val="00BD7C57"/>
    <w:rsid w:val="00BD7CA3"/>
    <w:rsid w:val="00BD7D01"/>
    <w:rsid w:val="00BE042B"/>
    <w:rsid w:val="00BE0A1F"/>
    <w:rsid w:val="00BE1117"/>
    <w:rsid w:val="00BE1C9A"/>
    <w:rsid w:val="00BE20B8"/>
    <w:rsid w:val="00BE211B"/>
    <w:rsid w:val="00BE239F"/>
    <w:rsid w:val="00BE23F0"/>
    <w:rsid w:val="00BE2FD4"/>
    <w:rsid w:val="00BE3486"/>
    <w:rsid w:val="00BE3629"/>
    <w:rsid w:val="00BE574E"/>
    <w:rsid w:val="00BE5911"/>
    <w:rsid w:val="00BE5B88"/>
    <w:rsid w:val="00BE5C0B"/>
    <w:rsid w:val="00BE6103"/>
    <w:rsid w:val="00BE650F"/>
    <w:rsid w:val="00BE6780"/>
    <w:rsid w:val="00BE6C2E"/>
    <w:rsid w:val="00BE704D"/>
    <w:rsid w:val="00BE7398"/>
    <w:rsid w:val="00BF0584"/>
    <w:rsid w:val="00BF07D9"/>
    <w:rsid w:val="00BF092E"/>
    <w:rsid w:val="00BF094B"/>
    <w:rsid w:val="00BF1395"/>
    <w:rsid w:val="00BF2337"/>
    <w:rsid w:val="00BF2860"/>
    <w:rsid w:val="00BF2863"/>
    <w:rsid w:val="00BF2D71"/>
    <w:rsid w:val="00BF3600"/>
    <w:rsid w:val="00BF3CF5"/>
    <w:rsid w:val="00BF4B14"/>
    <w:rsid w:val="00BF5364"/>
    <w:rsid w:val="00BF5C3F"/>
    <w:rsid w:val="00BF60CE"/>
    <w:rsid w:val="00BF6C91"/>
    <w:rsid w:val="00BF772C"/>
    <w:rsid w:val="00BF7DD1"/>
    <w:rsid w:val="00C00438"/>
    <w:rsid w:val="00C01F3B"/>
    <w:rsid w:val="00C01F48"/>
    <w:rsid w:val="00C02053"/>
    <w:rsid w:val="00C021A5"/>
    <w:rsid w:val="00C02B74"/>
    <w:rsid w:val="00C02D6B"/>
    <w:rsid w:val="00C041AD"/>
    <w:rsid w:val="00C0610E"/>
    <w:rsid w:val="00C0633B"/>
    <w:rsid w:val="00C06501"/>
    <w:rsid w:val="00C0719D"/>
    <w:rsid w:val="00C07278"/>
    <w:rsid w:val="00C0747E"/>
    <w:rsid w:val="00C10346"/>
    <w:rsid w:val="00C10760"/>
    <w:rsid w:val="00C10C29"/>
    <w:rsid w:val="00C110C7"/>
    <w:rsid w:val="00C110E1"/>
    <w:rsid w:val="00C1116F"/>
    <w:rsid w:val="00C12A68"/>
    <w:rsid w:val="00C13275"/>
    <w:rsid w:val="00C135A5"/>
    <w:rsid w:val="00C14AF9"/>
    <w:rsid w:val="00C14DCB"/>
    <w:rsid w:val="00C15364"/>
    <w:rsid w:val="00C16897"/>
    <w:rsid w:val="00C179DB"/>
    <w:rsid w:val="00C17F8E"/>
    <w:rsid w:val="00C209F8"/>
    <w:rsid w:val="00C20BB4"/>
    <w:rsid w:val="00C20D48"/>
    <w:rsid w:val="00C2112E"/>
    <w:rsid w:val="00C21480"/>
    <w:rsid w:val="00C21CE5"/>
    <w:rsid w:val="00C2250F"/>
    <w:rsid w:val="00C2263C"/>
    <w:rsid w:val="00C22FFB"/>
    <w:rsid w:val="00C2343F"/>
    <w:rsid w:val="00C234A3"/>
    <w:rsid w:val="00C23C61"/>
    <w:rsid w:val="00C257EF"/>
    <w:rsid w:val="00C267A3"/>
    <w:rsid w:val="00C271FE"/>
    <w:rsid w:val="00C272E9"/>
    <w:rsid w:val="00C27618"/>
    <w:rsid w:val="00C27F7E"/>
    <w:rsid w:val="00C31160"/>
    <w:rsid w:val="00C313B2"/>
    <w:rsid w:val="00C32714"/>
    <w:rsid w:val="00C3287E"/>
    <w:rsid w:val="00C328BF"/>
    <w:rsid w:val="00C33050"/>
    <w:rsid w:val="00C33193"/>
    <w:rsid w:val="00C339EA"/>
    <w:rsid w:val="00C34F4A"/>
    <w:rsid w:val="00C3520F"/>
    <w:rsid w:val="00C36077"/>
    <w:rsid w:val="00C366B1"/>
    <w:rsid w:val="00C36E35"/>
    <w:rsid w:val="00C37D27"/>
    <w:rsid w:val="00C402E3"/>
    <w:rsid w:val="00C40B2C"/>
    <w:rsid w:val="00C41955"/>
    <w:rsid w:val="00C422B4"/>
    <w:rsid w:val="00C423B4"/>
    <w:rsid w:val="00C428EE"/>
    <w:rsid w:val="00C42D28"/>
    <w:rsid w:val="00C4357C"/>
    <w:rsid w:val="00C4419F"/>
    <w:rsid w:val="00C44D31"/>
    <w:rsid w:val="00C4662F"/>
    <w:rsid w:val="00C46C38"/>
    <w:rsid w:val="00C50769"/>
    <w:rsid w:val="00C507B7"/>
    <w:rsid w:val="00C50BCA"/>
    <w:rsid w:val="00C512D1"/>
    <w:rsid w:val="00C51497"/>
    <w:rsid w:val="00C51A3A"/>
    <w:rsid w:val="00C51B50"/>
    <w:rsid w:val="00C51C01"/>
    <w:rsid w:val="00C526C0"/>
    <w:rsid w:val="00C52B35"/>
    <w:rsid w:val="00C52E2B"/>
    <w:rsid w:val="00C537B1"/>
    <w:rsid w:val="00C53A23"/>
    <w:rsid w:val="00C53AD0"/>
    <w:rsid w:val="00C53CA3"/>
    <w:rsid w:val="00C53E64"/>
    <w:rsid w:val="00C54DA2"/>
    <w:rsid w:val="00C55793"/>
    <w:rsid w:val="00C56BAF"/>
    <w:rsid w:val="00C57060"/>
    <w:rsid w:val="00C57345"/>
    <w:rsid w:val="00C5760E"/>
    <w:rsid w:val="00C57987"/>
    <w:rsid w:val="00C57BC9"/>
    <w:rsid w:val="00C57F39"/>
    <w:rsid w:val="00C61725"/>
    <w:rsid w:val="00C62104"/>
    <w:rsid w:val="00C62C86"/>
    <w:rsid w:val="00C631E2"/>
    <w:rsid w:val="00C65364"/>
    <w:rsid w:val="00C65D37"/>
    <w:rsid w:val="00C65EC9"/>
    <w:rsid w:val="00C66983"/>
    <w:rsid w:val="00C66EAC"/>
    <w:rsid w:val="00C67142"/>
    <w:rsid w:val="00C674A6"/>
    <w:rsid w:val="00C676A9"/>
    <w:rsid w:val="00C676D2"/>
    <w:rsid w:val="00C67904"/>
    <w:rsid w:val="00C67AB8"/>
    <w:rsid w:val="00C67BA4"/>
    <w:rsid w:val="00C709AF"/>
    <w:rsid w:val="00C70F3C"/>
    <w:rsid w:val="00C710EC"/>
    <w:rsid w:val="00C710FE"/>
    <w:rsid w:val="00C71968"/>
    <w:rsid w:val="00C72043"/>
    <w:rsid w:val="00C72351"/>
    <w:rsid w:val="00C72ED0"/>
    <w:rsid w:val="00C737E2"/>
    <w:rsid w:val="00C74611"/>
    <w:rsid w:val="00C74C1E"/>
    <w:rsid w:val="00C75932"/>
    <w:rsid w:val="00C75C20"/>
    <w:rsid w:val="00C75DEA"/>
    <w:rsid w:val="00C7665B"/>
    <w:rsid w:val="00C7681D"/>
    <w:rsid w:val="00C76DA4"/>
    <w:rsid w:val="00C77B1A"/>
    <w:rsid w:val="00C804F6"/>
    <w:rsid w:val="00C807AB"/>
    <w:rsid w:val="00C807DF"/>
    <w:rsid w:val="00C8152C"/>
    <w:rsid w:val="00C81702"/>
    <w:rsid w:val="00C81DAC"/>
    <w:rsid w:val="00C822A2"/>
    <w:rsid w:val="00C8265C"/>
    <w:rsid w:val="00C83133"/>
    <w:rsid w:val="00C83C39"/>
    <w:rsid w:val="00C8415C"/>
    <w:rsid w:val="00C84E5D"/>
    <w:rsid w:val="00C85650"/>
    <w:rsid w:val="00C859C1"/>
    <w:rsid w:val="00C86447"/>
    <w:rsid w:val="00C86AF6"/>
    <w:rsid w:val="00C86B4C"/>
    <w:rsid w:val="00C86E4E"/>
    <w:rsid w:val="00C86F2E"/>
    <w:rsid w:val="00C8716F"/>
    <w:rsid w:val="00C87A3F"/>
    <w:rsid w:val="00C87F7A"/>
    <w:rsid w:val="00C90000"/>
    <w:rsid w:val="00C90960"/>
    <w:rsid w:val="00C913DD"/>
    <w:rsid w:val="00C9143F"/>
    <w:rsid w:val="00C92103"/>
    <w:rsid w:val="00C92B05"/>
    <w:rsid w:val="00C92D6D"/>
    <w:rsid w:val="00C93045"/>
    <w:rsid w:val="00C93FBA"/>
    <w:rsid w:val="00C9419B"/>
    <w:rsid w:val="00C946D8"/>
    <w:rsid w:val="00C94DB8"/>
    <w:rsid w:val="00C952A7"/>
    <w:rsid w:val="00C95792"/>
    <w:rsid w:val="00C968E0"/>
    <w:rsid w:val="00C9716D"/>
    <w:rsid w:val="00C972E7"/>
    <w:rsid w:val="00C97BC8"/>
    <w:rsid w:val="00C97F95"/>
    <w:rsid w:val="00CA0029"/>
    <w:rsid w:val="00CA0B36"/>
    <w:rsid w:val="00CA1063"/>
    <w:rsid w:val="00CA1494"/>
    <w:rsid w:val="00CA1B51"/>
    <w:rsid w:val="00CA1C84"/>
    <w:rsid w:val="00CA2165"/>
    <w:rsid w:val="00CA2926"/>
    <w:rsid w:val="00CA2C56"/>
    <w:rsid w:val="00CA35D3"/>
    <w:rsid w:val="00CA3816"/>
    <w:rsid w:val="00CA4072"/>
    <w:rsid w:val="00CA45D5"/>
    <w:rsid w:val="00CA47B2"/>
    <w:rsid w:val="00CA4BCE"/>
    <w:rsid w:val="00CA5150"/>
    <w:rsid w:val="00CA53CB"/>
    <w:rsid w:val="00CA58CA"/>
    <w:rsid w:val="00CA6A44"/>
    <w:rsid w:val="00CA718E"/>
    <w:rsid w:val="00CA7599"/>
    <w:rsid w:val="00CA7E9D"/>
    <w:rsid w:val="00CB00A7"/>
    <w:rsid w:val="00CB0634"/>
    <w:rsid w:val="00CB076F"/>
    <w:rsid w:val="00CB0857"/>
    <w:rsid w:val="00CB0A22"/>
    <w:rsid w:val="00CB0D71"/>
    <w:rsid w:val="00CB0DCB"/>
    <w:rsid w:val="00CB1263"/>
    <w:rsid w:val="00CB1586"/>
    <w:rsid w:val="00CB214A"/>
    <w:rsid w:val="00CB26AC"/>
    <w:rsid w:val="00CB2BA9"/>
    <w:rsid w:val="00CB2E6A"/>
    <w:rsid w:val="00CB346F"/>
    <w:rsid w:val="00CB4204"/>
    <w:rsid w:val="00CB5338"/>
    <w:rsid w:val="00CB5867"/>
    <w:rsid w:val="00CB6022"/>
    <w:rsid w:val="00CB67D0"/>
    <w:rsid w:val="00CB6EDC"/>
    <w:rsid w:val="00CB7AC8"/>
    <w:rsid w:val="00CB7C78"/>
    <w:rsid w:val="00CC0740"/>
    <w:rsid w:val="00CC0770"/>
    <w:rsid w:val="00CC0BA1"/>
    <w:rsid w:val="00CC1079"/>
    <w:rsid w:val="00CC15E3"/>
    <w:rsid w:val="00CC1D33"/>
    <w:rsid w:val="00CC1E5F"/>
    <w:rsid w:val="00CC2345"/>
    <w:rsid w:val="00CC2370"/>
    <w:rsid w:val="00CC2B8C"/>
    <w:rsid w:val="00CC2EFB"/>
    <w:rsid w:val="00CC3636"/>
    <w:rsid w:val="00CC3F3F"/>
    <w:rsid w:val="00CC3FD3"/>
    <w:rsid w:val="00CC54B9"/>
    <w:rsid w:val="00CC60F2"/>
    <w:rsid w:val="00CC66A6"/>
    <w:rsid w:val="00CC6B9D"/>
    <w:rsid w:val="00CC7129"/>
    <w:rsid w:val="00CC718B"/>
    <w:rsid w:val="00CC733A"/>
    <w:rsid w:val="00CC75DC"/>
    <w:rsid w:val="00CD0266"/>
    <w:rsid w:val="00CD057D"/>
    <w:rsid w:val="00CD0CD4"/>
    <w:rsid w:val="00CD0F2B"/>
    <w:rsid w:val="00CD16ED"/>
    <w:rsid w:val="00CD234D"/>
    <w:rsid w:val="00CD2F7B"/>
    <w:rsid w:val="00CD3324"/>
    <w:rsid w:val="00CD38C0"/>
    <w:rsid w:val="00CD3E47"/>
    <w:rsid w:val="00CD3EED"/>
    <w:rsid w:val="00CD44C4"/>
    <w:rsid w:val="00CD4613"/>
    <w:rsid w:val="00CD491D"/>
    <w:rsid w:val="00CD4F98"/>
    <w:rsid w:val="00CD4FE5"/>
    <w:rsid w:val="00CD542F"/>
    <w:rsid w:val="00CD568B"/>
    <w:rsid w:val="00CD6721"/>
    <w:rsid w:val="00CD6A17"/>
    <w:rsid w:val="00CD6C3D"/>
    <w:rsid w:val="00CD6E10"/>
    <w:rsid w:val="00CD70DF"/>
    <w:rsid w:val="00CD788C"/>
    <w:rsid w:val="00CD78DD"/>
    <w:rsid w:val="00CD7BC0"/>
    <w:rsid w:val="00CD7EAE"/>
    <w:rsid w:val="00CE08FA"/>
    <w:rsid w:val="00CE0BEB"/>
    <w:rsid w:val="00CE19C3"/>
    <w:rsid w:val="00CE1C59"/>
    <w:rsid w:val="00CE1E10"/>
    <w:rsid w:val="00CE257C"/>
    <w:rsid w:val="00CE2A47"/>
    <w:rsid w:val="00CE2B88"/>
    <w:rsid w:val="00CE2BEE"/>
    <w:rsid w:val="00CE354D"/>
    <w:rsid w:val="00CE3BCC"/>
    <w:rsid w:val="00CE4460"/>
    <w:rsid w:val="00CE4833"/>
    <w:rsid w:val="00CE5493"/>
    <w:rsid w:val="00CE5688"/>
    <w:rsid w:val="00CE585E"/>
    <w:rsid w:val="00CE5EAD"/>
    <w:rsid w:val="00CE6054"/>
    <w:rsid w:val="00CE6384"/>
    <w:rsid w:val="00CE657A"/>
    <w:rsid w:val="00CE6BE3"/>
    <w:rsid w:val="00CE6EF7"/>
    <w:rsid w:val="00CE6F88"/>
    <w:rsid w:val="00CE7505"/>
    <w:rsid w:val="00CE7671"/>
    <w:rsid w:val="00CE7DE4"/>
    <w:rsid w:val="00CE7ECE"/>
    <w:rsid w:val="00CF0B8B"/>
    <w:rsid w:val="00CF0F2A"/>
    <w:rsid w:val="00CF0FBA"/>
    <w:rsid w:val="00CF12B5"/>
    <w:rsid w:val="00CF17BA"/>
    <w:rsid w:val="00CF2910"/>
    <w:rsid w:val="00CF295A"/>
    <w:rsid w:val="00CF2B7E"/>
    <w:rsid w:val="00CF2E86"/>
    <w:rsid w:val="00CF31CA"/>
    <w:rsid w:val="00CF37EB"/>
    <w:rsid w:val="00CF38E2"/>
    <w:rsid w:val="00CF444B"/>
    <w:rsid w:val="00CF4F21"/>
    <w:rsid w:val="00CF523D"/>
    <w:rsid w:val="00CF561F"/>
    <w:rsid w:val="00CF5D58"/>
    <w:rsid w:val="00CF5F0A"/>
    <w:rsid w:val="00CF5F90"/>
    <w:rsid w:val="00CF679D"/>
    <w:rsid w:val="00CF6FA6"/>
    <w:rsid w:val="00CF70EA"/>
    <w:rsid w:val="00CF7185"/>
    <w:rsid w:val="00CF7529"/>
    <w:rsid w:val="00CF75B8"/>
    <w:rsid w:val="00CF77E2"/>
    <w:rsid w:val="00D003AE"/>
    <w:rsid w:val="00D00664"/>
    <w:rsid w:val="00D007BE"/>
    <w:rsid w:val="00D01AEF"/>
    <w:rsid w:val="00D01BD9"/>
    <w:rsid w:val="00D01CCB"/>
    <w:rsid w:val="00D02552"/>
    <w:rsid w:val="00D026C9"/>
    <w:rsid w:val="00D02F78"/>
    <w:rsid w:val="00D03635"/>
    <w:rsid w:val="00D0363F"/>
    <w:rsid w:val="00D040D8"/>
    <w:rsid w:val="00D04344"/>
    <w:rsid w:val="00D0458B"/>
    <w:rsid w:val="00D047BB"/>
    <w:rsid w:val="00D04B62"/>
    <w:rsid w:val="00D050EE"/>
    <w:rsid w:val="00D05130"/>
    <w:rsid w:val="00D05397"/>
    <w:rsid w:val="00D05735"/>
    <w:rsid w:val="00D05D24"/>
    <w:rsid w:val="00D06110"/>
    <w:rsid w:val="00D0657C"/>
    <w:rsid w:val="00D06F2F"/>
    <w:rsid w:val="00D07120"/>
    <w:rsid w:val="00D07A34"/>
    <w:rsid w:val="00D07C44"/>
    <w:rsid w:val="00D11228"/>
    <w:rsid w:val="00D112AE"/>
    <w:rsid w:val="00D11536"/>
    <w:rsid w:val="00D119C3"/>
    <w:rsid w:val="00D11E39"/>
    <w:rsid w:val="00D11F2B"/>
    <w:rsid w:val="00D12A09"/>
    <w:rsid w:val="00D12BA8"/>
    <w:rsid w:val="00D13437"/>
    <w:rsid w:val="00D1364A"/>
    <w:rsid w:val="00D136FC"/>
    <w:rsid w:val="00D139F1"/>
    <w:rsid w:val="00D13DD7"/>
    <w:rsid w:val="00D14380"/>
    <w:rsid w:val="00D15BE8"/>
    <w:rsid w:val="00D15D53"/>
    <w:rsid w:val="00D16717"/>
    <w:rsid w:val="00D16BBA"/>
    <w:rsid w:val="00D1704E"/>
    <w:rsid w:val="00D20334"/>
    <w:rsid w:val="00D20E13"/>
    <w:rsid w:val="00D21141"/>
    <w:rsid w:val="00D21F79"/>
    <w:rsid w:val="00D22804"/>
    <w:rsid w:val="00D23486"/>
    <w:rsid w:val="00D23661"/>
    <w:rsid w:val="00D25D78"/>
    <w:rsid w:val="00D27A8B"/>
    <w:rsid w:val="00D27AA8"/>
    <w:rsid w:val="00D27CAD"/>
    <w:rsid w:val="00D27F2B"/>
    <w:rsid w:val="00D307AF"/>
    <w:rsid w:val="00D31477"/>
    <w:rsid w:val="00D31702"/>
    <w:rsid w:val="00D31D84"/>
    <w:rsid w:val="00D32119"/>
    <w:rsid w:val="00D328B7"/>
    <w:rsid w:val="00D32917"/>
    <w:rsid w:val="00D336ED"/>
    <w:rsid w:val="00D33C38"/>
    <w:rsid w:val="00D33C74"/>
    <w:rsid w:val="00D34211"/>
    <w:rsid w:val="00D355A2"/>
    <w:rsid w:val="00D35D17"/>
    <w:rsid w:val="00D36D17"/>
    <w:rsid w:val="00D36F6D"/>
    <w:rsid w:val="00D37A1A"/>
    <w:rsid w:val="00D37E95"/>
    <w:rsid w:val="00D40348"/>
    <w:rsid w:val="00D40E67"/>
    <w:rsid w:val="00D42211"/>
    <w:rsid w:val="00D42F82"/>
    <w:rsid w:val="00D434B0"/>
    <w:rsid w:val="00D43D79"/>
    <w:rsid w:val="00D45731"/>
    <w:rsid w:val="00D45941"/>
    <w:rsid w:val="00D45D77"/>
    <w:rsid w:val="00D465FC"/>
    <w:rsid w:val="00D4694B"/>
    <w:rsid w:val="00D46AC2"/>
    <w:rsid w:val="00D472B6"/>
    <w:rsid w:val="00D47825"/>
    <w:rsid w:val="00D47859"/>
    <w:rsid w:val="00D47D25"/>
    <w:rsid w:val="00D504E7"/>
    <w:rsid w:val="00D50569"/>
    <w:rsid w:val="00D523D6"/>
    <w:rsid w:val="00D52B99"/>
    <w:rsid w:val="00D52C52"/>
    <w:rsid w:val="00D53B70"/>
    <w:rsid w:val="00D542FF"/>
    <w:rsid w:val="00D54C98"/>
    <w:rsid w:val="00D550F2"/>
    <w:rsid w:val="00D55971"/>
    <w:rsid w:val="00D563FF"/>
    <w:rsid w:val="00D5648D"/>
    <w:rsid w:val="00D5679A"/>
    <w:rsid w:val="00D56B91"/>
    <w:rsid w:val="00D56D52"/>
    <w:rsid w:val="00D56D63"/>
    <w:rsid w:val="00D57295"/>
    <w:rsid w:val="00D5753A"/>
    <w:rsid w:val="00D578F0"/>
    <w:rsid w:val="00D6050D"/>
    <w:rsid w:val="00D6070B"/>
    <w:rsid w:val="00D60807"/>
    <w:rsid w:val="00D60B3C"/>
    <w:rsid w:val="00D60CE6"/>
    <w:rsid w:val="00D60F14"/>
    <w:rsid w:val="00D61914"/>
    <w:rsid w:val="00D61B9B"/>
    <w:rsid w:val="00D6242E"/>
    <w:rsid w:val="00D62C8A"/>
    <w:rsid w:val="00D62D1C"/>
    <w:rsid w:val="00D632BA"/>
    <w:rsid w:val="00D6372F"/>
    <w:rsid w:val="00D63D9F"/>
    <w:rsid w:val="00D64B06"/>
    <w:rsid w:val="00D64DCF"/>
    <w:rsid w:val="00D662BF"/>
    <w:rsid w:val="00D66A70"/>
    <w:rsid w:val="00D66A8A"/>
    <w:rsid w:val="00D66E45"/>
    <w:rsid w:val="00D675F0"/>
    <w:rsid w:val="00D67882"/>
    <w:rsid w:val="00D67D30"/>
    <w:rsid w:val="00D67DE0"/>
    <w:rsid w:val="00D7061A"/>
    <w:rsid w:val="00D7139B"/>
    <w:rsid w:val="00D71489"/>
    <w:rsid w:val="00D72184"/>
    <w:rsid w:val="00D72A28"/>
    <w:rsid w:val="00D73214"/>
    <w:rsid w:val="00D73585"/>
    <w:rsid w:val="00D752D7"/>
    <w:rsid w:val="00D756E6"/>
    <w:rsid w:val="00D75758"/>
    <w:rsid w:val="00D75ACA"/>
    <w:rsid w:val="00D76074"/>
    <w:rsid w:val="00D77BE3"/>
    <w:rsid w:val="00D81083"/>
    <w:rsid w:val="00D82123"/>
    <w:rsid w:val="00D82AEB"/>
    <w:rsid w:val="00D82F0A"/>
    <w:rsid w:val="00D833F3"/>
    <w:rsid w:val="00D836CB"/>
    <w:rsid w:val="00D8377E"/>
    <w:rsid w:val="00D838A2"/>
    <w:rsid w:val="00D83F99"/>
    <w:rsid w:val="00D84299"/>
    <w:rsid w:val="00D84D3B"/>
    <w:rsid w:val="00D85066"/>
    <w:rsid w:val="00D850DD"/>
    <w:rsid w:val="00D85164"/>
    <w:rsid w:val="00D8534F"/>
    <w:rsid w:val="00D85485"/>
    <w:rsid w:val="00D8549D"/>
    <w:rsid w:val="00D85A40"/>
    <w:rsid w:val="00D8646C"/>
    <w:rsid w:val="00D87029"/>
    <w:rsid w:val="00D877F6"/>
    <w:rsid w:val="00D8797B"/>
    <w:rsid w:val="00D910E4"/>
    <w:rsid w:val="00D919C1"/>
    <w:rsid w:val="00D920A9"/>
    <w:rsid w:val="00D92332"/>
    <w:rsid w:val="00D92B3C"/>
    <w:rsid w:val="00D93085"/>
    <w:rsid w:val="00D93159"/>
    <w:rsid w:val="00D9383B"/>
    <w:rsid w:val="00D93B91"/>
    <w:rsid w:val="00D93E13"/>
    <w:rsid w:val="00D94D8C"/>
    <w:rsid w:val="00D9505F"/>
    <w:rsid w:val="00D950FC"/>
    <w:rsid w:val="00D96773"/>
    <w:rsid w:val="00D968C0"/>
    <w:rsid w:val="00D96D21"/>
    <w:rsid w:val="00D97235"/>
    <w:rsid w:val="00D9756E"/>
    <w:rsid w:val="00D97640"/>
    <w:rsid w:val="00D97BAC"/>
    <w:rsid w:val="00DA047A"/>
    <w:rsid w:val="00DA0FF5"/>
    <w:rsid w:val="00DA13B1"/>
    <w:rsid w:val="00DA150C"/>
    <w:rsid w:val="00DA15C7"/>
    <w:rsid w:val="00DA2482"/>
    <w:rsid w:val="00DA2DE7"/>
    <w:rsid w:val="00DA2E78"/>
    <w:rsid w:val="00DA48CE"/>
    <w:rsid w:val="00DA4A50"/>
    <w:rsid w:val="00DA4E5E"/>
    <w:rsid w:val="00DA532D"/>
    <w:rsid w:val="00DA5331"/>
    <w:rsid w:val="00DA5431"/>
    <w:rsid w:val="00DA5A77"/>
    <w:rsid w:val="00DA6478"/>
    <w:rsid w:val="00DA6629"/>
    <w:rsid w:val="00DA66DE"/>
    <w:rsid w:val="00DA683B"/>
    <w:rsid w:val="00DA7FD5"/>
    <w:rsid w:val="00DB0C4C"/>
    <w:rsid w:val="00DB0F67"/>
    <w:rsid w:val="00DB0FFA"/>
    <w:rsid w:val="00DB1F44"/>
    <w:rsid w:val="00DB2B89"/>
    <w:rsid w:val="00DB350E"/>
    <w:rsid w:val="00DB3585"/>
    <w:rsid w:val="00DB380D"/>
    <w:rsid w:val="00DB3CC6"/>
    <w:rsid w:val="00DB42C1"/>
    <w:rsid w:val="00DB4383"/>
    <w:rsid w:val="00DB48B7"/>
    <w:rsid w:val="00DB6323"/>
    <w:rsid w:val="00DB6583"/>
    <w:rsid w:val="00DB67C5"/>
    <w:rsid w:val="00DB6CA8"/>
    <w:rsid w:val="00DB7736"/>
    <w:rsid w:val="00DB775A"/>
    <w:rsid w:val="00DC05C3"/>
    <w:rsid w:val="00DC0819"/>
    <w:rsid w:val="00DC09FF"/>
    <w:rsid w:val="00DC0B5A"/>
    <w:rsid w:val="00DC154D"/>
    <w:rsid w:val="00DC1E92"/>
    <w:rsid w:val="00DC2BCF"/>
    <w:rsid w:val="00DC2EFE"/>
    <w:rsid w:val="00DC35C5"/>
    <w:rsid w:val="00DC38BA"/>
    <w:rsid w:val="00DC3C02"/>
    <w:rsid w:val="00DC3C5D"/>
    <w:rsid w:val="00DC401B"/>
    <w:rsid w:val="00DC462A"/>
    <w:rsid w:val="00DC5512"/>
    <w:rsid w:val="00DC5E63"/>
    <w:rsid w:val="00DC705F"/>
    <w:rsid w:val="00DC770B"/>
    <w:rsid w:val="00DC797E"/>
    <w:rsid w:val="00DD0162"/>
    <w:rsid w:val="00DD048E"/>
    <w:rsid w:val="00DD055C"/>
    <w:rsid w:val="00DD057A"/>
    <w:rsid w:val="00DD06A7"/>
    <w:rsid w:val="00DD1D3F"/>
    <w:rsid w:val="00DD28A0"/>
    <w:rsid w:val="00DD31FA"/>
    <w:rsid w:val="00DD33CE"/>
    <w:rsid w:val="00DD351F"/>
    <w:rsid w:val="00DD35E1"/>
    <w:rsid w:val="00DD39A8"/>
    <w:rsid w:val="00DD4087"/>
    <w:rsid w:val="00DD434B"/>
    <w:rsid w:val="00DD4C4F"/>
    <w:rsid w:val="00DD5B71"/>
    <w:rsid w:val="00DD5BC1"/>
    <w:rsid w:val="00DD604B"/>
    <w:rsid w:val="00DD6208"/>
    <w:rsid w:val="00DD6A28"/>
    <w:rsid w:val="00DD7D38"/>
    <w:rsid w:val="00DE0231"/>
    <w:rsid w:val="00DE037F"/>
    <w:rsid w:val="00DE03B7"/>
    <w:rsid w:val="00DE079B"/>
    <w:rsid w:val="00DE0E0B"/>
    <w:rsid w:val="00DE0E3E"/>
    <w:rsid w:val="00DE0FDE"/>
    <w:rsid w:val="00DE2057"/>
    <w:rsid w:val="00DE2B57"/>
    <w:rsid w:val="00DE32AE"/>
    <w:rsid w:val="00DE5185"/>
    <w:rsid w:val="00DE56A1"/>
    <w:rsid w:val="00DE5877"/>
    <w:rsid w:val="00DE6EE7"/>
    <w:rsid w:val="00DE73EB"/>
    <w:rsid w:val="00DE7501"/>
    <w:rsid w:val="00DE7B40"/>
    <w:rsid w:val="00DE7D74"/>
    <w:rsid w:val="00DE7F55"/>
    <w:rsid w:val="00DF0972"/>
    <w:rsid w:val="00DF0F37"/>
    <w:rsid w:val="00DF108D"/>
    <w:rsid w:val="00DF1368"/>
    <w:rsid w:val="00DF2498"/>
    <w:rsid w:val="00DF27C3"/>
    <w:rsid w:val="00DF2ACC"/>
    <w:rsid w:val="00DF2E2A"/>
    <w:rsid w:val="00DF317C"/>
    <w:rsid w:val="00DF59E4"/>
    <w:rsid w:val="00DF603E"/>
    <w:rsid w:val="00DF6101"/>
    <w:rsid w:val="00DF62D7"/>
    <w:rsid w:val="00DF67A3"/>
    <w:rsid w:val="00DF7682"/>
    <w:rsid w:val="00DF77D4"/>
    <w:rsid w:val="00E001C5"/>
    <w:rsid w:val="00E00468"/>
    <w:rsid w:val="00E00632"/>
    <w:rsid w:val="00E0077A"/>
    <w:rsid w:val="00E00D43"/>
    <w:rsid w:val="00E01535"/>
    <w:rsid w:val="00E01916"/>
    <w:rsid w:val="00E02376"/>
    <w:rsid w:val="00E027D6"/>
    <w:rsid w:val="00E0413E"/>
    <w:rsid w:val="00E0468B"/>
    <w:rsid w:val="00E0468C"/>
    <w:rsid w:val="00E05DAE"/>
    <w:rsid w:val="00E05E58"/>
    <w:rsid w:val="00E06838"/>
    <w:rsid w:val="00E069E1"/>
    <w:rsid w:val="00E06BBA"/>
    <w:rsid w:val="00E075CF"/>
    <w:rsid w:val="00E079B3"/>
    <w:rsid w:val="00E079F6"/>
    <w:rsid w:val="00E07AFE"/>
    <w:rsid w:val="00E111B7"/>
    <w:rsid w:val="00E11BA1"/>
    <w:rsid w:val="00E11F2D"/>
    <w:rsid w:val="00E120A8"/>
    <w:rsid w:val="00E140E5"/>
    <w:rsid w:val="00E1438B"/>
    <w:rsid w:val="00E145AB"/>
    <w:rsid w:val="00E148D9"/>
    <w:rsid w:val="00E14DF2"/>
    <w:rsid w:val="00E15226"/>
    <w:rsid w:val="00E153E2"/>
    <w:rsid w:val="00E158F7"/>
    <w:rsid w:val="00E16635"/>
    <w:rsid w:val="00E16719"/>
    <w:rsid w:val="00E16C72"/>
    <w:rsid w:val="00E16FB9"/>
    <w:rsid w:val="00E17AD2"/>
    <w:rsid w:val="00E207AE"/>
    <w:rsid w:val="00E20CB5"/>
    <w:rsid w:val="00E20EE5"/>
    <w:rsid w:val="00E21371"/>
    <w:rsid w:val="00E21EC5"/>
    <w:rsid w:val="00E22FC5"/>
    <w:rsid w:val="00E2394D"/>
    <w:rsid w:val="00E23CB5"/>
    <w:rsid w:val="00E2420C"/>
    <w:rsid w:val="00E2428A"/>
    <w:rsid w:val="00E2476D"/>
    <w:rsid w:val="00E24BD1"/>
    <w:rsid w:val="00E2599F"/>
    <w:rsid w:val="00E26655"/>
    <w:rsid w:val="00E26B7B"/>
    <w:rsid w:val="00E27175"/>
    <w:rsid w:val="00E27B14"/>
    <w:rsid w:val="00E30287"/>
    <w:rsid w:val="00E30698"/>
    <w:rsid w:val="00E3136D"/>
    <w:rsid w:val="00E313A8"/>
    <w:rsid w:val="00E3151E"/>
    <w:rsid w:val="00E3236F"/>
    <w:rsid w:val="00E338B6"/>
    <w:rsid w:val="00E33CCA"/>
    <w:rsid w:val="00E341D8"/>
    <w:rsid w:val="00E345EE"/>
    <w:rsid w:val="00E345F6"/>
    <w:rsid w:val="00E34617"/>
    <w:rsid w:val="00E34A29"/>
    <w:rsid w:val="00E34BF3"/>
    <w:rsid w:val="00E35A5D"/>
    <w:rsid w:val="00E366DB"/>
    <w:rsid w:val="00E37655"/>
    <w:rsid w:val="00E4024D"/>
    <w:rsid w:val="00E40A90"/>
    <w:rsid w:val="00E40B3E"/>
    <w:rsid w:val="00E40D36"/>
    <w:rsid w:val="00E40EB7"/>
    <w:rsid w:val="00E4117B"/>
    <w:rsid w:val="00E41232"/>
    <w:rsid w:val="00E41C22"/>
    <w:rsid w:val="00E41E06"/>
    <w:rsid w:val="00E4359D"/>
    <w:rsid w:val="00E43DD6"/>
    <w:rsid w:val="00E43F9F"/>
    <w:rsid w:val="00E43FF6"/>
    <w:rsid w:val="00E4438C"/>
    <w:rsid w:val="00E444FC"/>
    <w:rsid w:val="00E4467A"/>
    <w:rsid w:val="00E44F57"/>
    <w:rsid w:val="00E451DC"/>
    <w:rsid w:val="00E45552"/>
    <w:rsid w:val="00E4561B"/>
    <w:rsid w:val="00E46945"/>
    <w:rsid w:val="00E508BF"/>
    <w:rsid w:val="00E50A79"/>
    <w:rsid w:val="00E512FD"/>
    <w:rsid w:val="00E513D5"/>
    <w:rsid w:val="00E51B2F"/>
    <w:rsid w:val="00E51BE5"/>
    <w:rsid w:val="00E524DD"/>
    <w:rsid w:val="00E525A8"/>
    <w:rsid w:val="00E528A3"/>
    <w:rsid w:val="00E52ACA"/>
    <w:rsid w:val="00E5312C"/>
    <w:rsid w:val="00E5409D"/>
    <w:rsid w:val="00E54C02"/>
    <w:rsid w:val="00E54EFE"/>
    <w:rsid w:val="00E55197"/>
    <w:rsid w:val="00E554BA"/>
    <w:rsid w:val="00E55863"/>
    <w:rsid w:val="00E567D7"/>
    <w:rsid w:val="00E56BD6"/>
    <w:rsid w:val="00E56ECE"/>
    <w:rsid w:val="00E57269"/>
    <w:rsid w:val="00E575A2"/>
    <w:rsid w:val="00E60A04"/>
    <w:rsid w:val="00E61094"/>
    <w:rsid w:val="00E62AAC"/>
    <w:rsid w:val="00E63742"/>
    <w:rsid w:val="00E641DF"/>
    <w:rsid w:val="00E64EF7"/>
    <w:rsid w:val="00E64F7A"/>
    <w:rsid w:val="00E653D8"/>
    <w:rsid w:val="00E658B0"/>
    <w:rsid w:val="00E6727F"/>
    <w:rsid w:val="00E674F0"/>
    <w:rsid w:val="00E67728"/>
    <w:rsid w:val="00E67865"/>
    <w:rsid w:val="00E6799F"/>
    <w:rsid w:val="00E70355"/>
    <w:rsid w:val="00E704F6"/>
    <w:rsid w:val="00E7081F"/>
    <w:rsid w:val="00E712AA"/>
    <w:rsid w:val="00E72148"/>
    <w:rsid w:val="00E7237E"/>
    <w:rsid w:val="00E727C5"/>
    <w:rsid w:val="00E72DCF"/>
    <w:rsid w:val="00E73143"/>
    <w:rsid w:val="00E73242"/>
    <w:rsid w:val="00E73559"/>
    <w:rsid w:val="00E737EE"/>
    <w:rsid w:val="00E73CC3"/>
    <w:rsid w:val="00E73D21"/>
    <w:rsid w:val="00E7481B"/>
    <w:rsid w:val="00E74D53"/>
    <w:rsid w:val="00E75B3A"/>
    <w:rsid w:val="00E80932"/>
    <w:rsid w:val="00E80D89"/>
    <w:rsid w:val="00E8101C"/>
    <w:rsid w:val="00E81304"/>
    <w:rsid w:val="00E81E88"/>
    <w:rsid w:val="00E82603"/>
    <w:rsid w:val="00E82F53"/>
    <w:rsid w:val="00E839D7"/>
    <w:rsid w:val="00E83EEF"/>
    <w:rsid w:val="00E84BA3"/>
    <w:rsid w:val="00E85470"/>
    <w:rsid w:val="00E85898"/>
    <w:rsid w:val="00E8598B"/>
    <w:rsid w:val="00E86405"/>
    <w:rsid w:val="00E8664F"/>
    <w:rsid w:val="00E86661"/>
    <w:rsid w:val="00E86D06"/>
    <w:rsid w:val="00E8708B"/>
    <w:rsid w:val="00E87713"/>
    <w:rsid w:val="00E87FDB"/>
    <w:rsid w:val="00E91345"/>
    <w:rsid w:val="00E9271F"/>
    <w:rsid w:val="00E93166"/>
    <w:rsid w:val="00E93461"/>
    <w:rsid w:val="00E93D99"/>
    <w:rsid w:val="00E93DF5"/>
    <w:rsid w:val="00E94101"/>
    <w:rsid w:val="00E94297"/>
    <w:rsid w:val="00E94534"/>
    <w:rsid w:val="00E946C0"/>
    <w:rsid w:val="00E946CD"/>
    <w:rsid w:val="00E9653A"/>
    <w:rsid w:val="00E97098"/>
    <w:rsid w:val="00E970B9"/>
    <w:rsid w:val="00E971ED"/>
    <w:rsid w:val="00E9726F"/>
    <w:rsid w:val="00E97581"/>
    <w:rsid w:val="00E97DCF"/>
    <w:rsid w:val="00EA041A"/>
    <w:rsid w:val="00EA0849"/>
    <w:rsid w:val="00EA084D"/>
    <w:rsid w:val="00EA0ABC"/>
    <w:rsid w:val="00EA0C3C"/>
    <w:rsid w:val="00EA1347"/>
    <w:rsid w:val="00EA1B7C"/>
    <w:rsid w:val="00EA2329"/>
    <w:rsid w:val="00EA27CB"/>
    <w:rsid w:val="00EA2C10"/>
    <w:rsid w:val="00EA3455"/>
    <w:rsid w:val="00EA39E1"/>
    <w:rsid w:val="00EA451B"/>
    <w:rsid w:val="00EA4936"/>
    <w:rsid w:val="00EA5C29"/>
    <w:rsid w:val="00EA7E2D"/>
    <w:rsid w:val="00EB03A5"/>
    <w:rsid w:val="00EB05DA"/>
    <w:rsid w:val="00EB05F9"/>
    <w:rsid w:val="00EB0902"/>
    <w:rsid w:val="00EB0B9B"/>
    <w:rsid w:val="00EB0CE2"/>
    <w:rsid w:val="00EB11A3"/>
    <w:rsid w:val="00EB12AD"/>
    <w:rsid w:val="00EB1537"/>
    <w:rsid w:val="00EB154E"/>
    <w:rsid w:val="00EB1590"/>
    <w:rsid w:val="00EB1BAE"/>
    <w:rsid w:val="00EB1F37"/>
    <w:rsid w:val="00EB2B99"/>
    <w:rsid w:val="00EB2DCA"/>
    <w:rsid w:val="00EB2DEB"/>
    <w:rsid w:val="00EB3612"/>
    <w:rsid w:val="00EB3CE2"/>
    <w:rsid w:val="00EB3D2F"/>
    <w:rsid w:val="00EB451B"/>
    <w:rsid w:val="00EB46C1"/>
    <w:rsid w:val="00EB4C37"/>
    <w:rsid w:val="00EB4E2A"/>
    <w:rsid w:val="00EB5B8B"/>
    <w:rsid w:val="00EB616E"/>
    <w:rsid w:val="00EB6325"/>
    <w:rsid w:val="00EB77C6"/>
    <w:rsid w:val="00EB7F49"/>
    <w:rsid w:val="00EC0267"/>
    <w:rsid w:val="00EC118F"/>
    <w:rsid w:val="00EC13F9"/>
    <w:rsid w:val="00EC2158"/>
    <w:rsid w:val="00EC2346"/>
    <w:rsid w:val="00EC2419"/>
    <w:rsid w:val="00EC2800"/>
    <w:rsid w:val="00EC36A4"/>
    <w:rsid w:val="00EC4281"/>
    <w:rsid w:val="00EC4E4B"/>
    <w:rsid w:val="00EC4E72"/>
    <w:rsid w:val="00EC6075"/>
    <w:rsid w:val="00EC6473"/>
    <w:rsid w:val="00EC676E"/>
    <w:rsid w:val="00EC69F0"/>
    <w:rsid w:val="00EC6AE8"/>
    <w:rsid w:val="00EC71CD"/>
    <w:rsid w:val="00EC7624"/>
    <w:rsid w:val="00EC79EA"/>
    <w:rsid w:val="00ED0AD8"/>
    <w:rsid w:val="00ED1AE2"/>
    <w:rsid w:val="00ED1E70"/>
    <w:rsid w:val="00ED21A9"/>
    <w:rsid w:val="00ED2548"/>
    <w:rsid w:val="00ED2DD5"/>
    <w:rsid w:val="00ED323D"/>
    <w:rsid w:val="00ED4518"/>
    <w:rsid w:val="00ED459D"/>
    <w:rsid w:val="00ED57B2"/>
    <w:rsid w:val="00ED5C6A"/>
    <w:rsid w:val="00ED64BF"/>
    <w:rsid w:val="00ED6ED3"/>
    <w:rsid w:val="00ED702B"/>
    <w:rsid w:val="00EE06A5"/>
    <w:rsid w:val="00EE0C14"/>
    <w:rsid w:val="00EE0CDD"/>
    <w:rsid w:val="00EE1412"/>
    <w:rsid w:val="00EE2C5F"/>
    <w:rsid w:val="00EE316A"/>
    <w:rsid w:val="00EE32D5"/>
    <w:rsid w:val="00EE3624"/>
    <w:rsid w:val="00EE395C"/>
    <w:rsid w:val="00EE3F40"/>
    <w:rsid w:val="00EE4834"/>
    <w:rsid w:val="00EE4845"/>
    <w:rsid w:val="00EE4E50"/>
    <w:rsid w:val="00EE503E"/>
    <w:rsid w:val="00EE5560"/>
    <w:rsid w:val="00EE57F2"/>
    <w:rsid w:val="00EE59E6"/>
    <w:rsid w:val="00EE636F"/>
    <w:rsid w:val="00EE687C"/>
    <w:rsid w:val="00EE6B1F"/>
    <w:rsid w:val="00EE6C04"/>
    <w:rsid w:val="00EE710D"/>
    <w:rsid w:val="00EE767B"/>
    <w:rsid w:val="00EF04D2"/>
    <w:rsid w:val="00EF05D7"/>
    <w:rsid w:val="00EF0F44"/>
    <w:rsid w:val="00EF11DD"/>
    <w:rsid w:val="00EF18BA"/>
    <w:rsid w:val="00EF217C"/>
    <w:rsid w:val="00EF2398"/>
    <w:rsid w:val="00EF248F"/>
    <w:rsid w:val="00EF2F2B"/>
    <w:rsid w:val="00EF437F"/>
    <w:rsid w:val="00EF4542"/>
    <w:rsid w:val="00EF4AE2"/>
    <w:rsid w:val="00EF4F3B"/>
    <w:rsid w:val="00EF5DE1"/>
    <w:rsid w:val="00EF5F11"/>
    <w:rsid w:val="00EF6AB1"/>
    <w:rsid w:val="00EF7785"/>
    <w:rsid w:val="00EF79D1"/>
    <w:rsid w:val="00EF7A11"/>
    <w:rsid w:val="00F008C7"/>
    <w:rsid w:val="00F00BF7"/>
    <w:rsid w:val="00F00CF1"/>
    <w:rsid w:val="00F00D09"/>
    <w:rsid w:val="00F015C2"/>
    <w:rsid w:val="00F01AE0"/>
    <w:rsid w:val="00F0240A"/>
    <w:rsid w:val="00F028F0"/>
    <w:rsid w:val="00F02ED1"/>
    <w:rsid w:val="00F036D4"/>
    <w:rsid w:val="00F04492"/>
    <w:rsid w:val="00F045CE"/>
    <w:rsid w:val="00F04F7B"/>
    <w:rsid w:val="00F05F57"/>
    <w:rsid w:val="00F05FDB"/>
    <w:rsid w:val="00F0705A"/>
    <w:rsid w:val="00F07333"/>
    <w:rsid w:val="00F073EB"/>
    <w:rsid w:val="00F07C8E"/>
    <w:rsid w:val="00F10344"/>
    <w:rsid w:val="00F110AB"/>
    <w:rsid w:val="00F110C2"/>
    <w:rsid w:val="00F113D9"/>
    <w:rsid w:val="00F11590"/>
    <w:rsid w:val="00F115E6"/>
    <w:rsid w:val="00F11D70"/>
    <w:rsid w:val="00F11EEF"/>
    <w:rsid w:val="00F120E2"/>
    <w:rsid w:val="00F121EE"/>
    <w:rsid w:val="00F12978"/>
    <w:rsid w:val="00F12FDA"/>
    <w:rsid w:val="00F132DC"/>
    <w:rsid w:val="00F1349D"/>
    <w:rsid w:val="00F139BB"/>
    <w:rsid w:val="00F1434B"/>
    <w:rsid w:val="00F143FD"/>
    <w:rsid w:val="00F146EC"/>
    <w:rsid w:val="00F14A9B"/>
    <w:rsid w:val="00F14D31"/>
    <w:rsid w:val="00F156AF"/>
    <w:rsid w:val="00F15AE2"/>
    <w:rsid w:val="00F16021"/>
    <w:rsid w:val="00F16344"/>
    <w:rsid w:val="00F16839"/>
    <w:rsid w:val="00F1708C"/>
    <w:rsid w:val="00F17666"/>
    <w:rsid w:val="00F1786C"/>
    <w:rsid w:val="00F17BF8"/>
    <w:rsid w:val="00F20286"/>
    <w:rsid w:val="00F20E5B"/>
    <w:rsid w:val="00F21993"/>
    <w:rsid w:val="00F226DB"/>
    <w:rsid w:val="00F22AB6"/>
    <w:rsid w:val="00F24115"/>
    <w:rsid w:val="00F2419B"/>
    <w:rsid w:val="00F24271"/>
    <w:rsid w:val="00F2468F"/>
    <w:rsid w:val="00F25A3E"/>
    <w:rsid w:val="00F25C55"/>
    <w:rsid w:val="00F25ECA"/>
    <w:rsid w:val="00F26128"/>
    <w:rsid w:val="00F26C3F"/>
    <w:rsid w:val="00F271FD"/>
    <w:rsid w:val="00F279CE"/>
    <w:rsid w:val="00F27EBA"/>
    <w:rsid w:val="00F303F4"/>
    <w:rsid w:val="00F30AF5"/>
    <w:rsid w:val="00F30DE3"/>
    <w:rsid w:val="00F326BB"/>
    <w:rsid w:val="00F335AF"/>
    <w:rsid w:val="00F339AF"/>
    <w:rsid w:val="00F341E9"/>
    <w:rsid w:val="00F34387"/>
    <w:rsid w:val="00F34F98"/>
    <w:rsid w:val="00F357FE"/>
    <w:rsid w:val="00F3694E"/>
    <w:rsid w:val="00F3751F"/>
    <w:rsid w:val="00F37F89"/>
    <w:rsid w:val="00F4098C"/>
    <w:rsid w:val="00F40B53"/>
    <w:rsid w:val="00F40F1A"/>
    <w:rsid w:val="00F419CA"/>
    <w:rsid w:val="00F41C7F"/>
    <w:rsid w:val="00F41E3B"/>
    <w:rsid w:val="00F42765"/>
    <w:rsid w:val="00F42B47"/>
    <w:rsid w:val="00F430F1"/>
    <w:rsid w:val="00F431CB"/>
    <w:rsid w:val="00F43325"/>
    <w:rsid w:val="00F4383E"/>
    <w:rsid w:val="00F438BC"/>
    <w:rsid w:val="00F4416A"/>
    <w:rsid w:val="00F447A0"/>
    <w:rsid w:val="00F4502A"/>
    <w:rsid w:val="00F4529E"/>
    <w:rsid w:val="00F4545A"/>
    <w:rsid w:val="00F45F06"/>
    <w:rsid w:val="00F461CE"/>
    <w:rsid w:val="00F468E3"/>
    <w:rsid w:val="00F46F54"/>
    <w:rsid w:val="00F47473"/>
    <w:rsid w:val="00F47981"/>
    <w:rsid w:val="00F47A1A"/>
    <w:rsid w:val="00F47B51"/>
    <w:rsid w:val="00F47CE4"/>
    <w:rsid w:val="00F47DD3"/>
    <w:rsid w:val="00F50647"/>
    <w:rsid w:val="00F50AA4"/>
    <w:rsid w:val="00F50E9D"/>
    <w:rsid w:val="00F50FBF"/>
    <w:rsid w:val="00F51453"/>
    <w:rsid w:val="00F51850"/>
    <w:rsid w:val="00F51E03"/>
    <w:rsid w:val="00F51F75"/>
    <w:rsid w:val="00F52F68"/>
    <w:rsid w:val="00F531C9"/>
    <w:rsid w:val="00F5333E"/>
    <w:rsid w:val="00F538B4"/>
    <w:rsid w:val="00F53B34"/>
    <w:rsid w:val="00F54289"/>
    <w:rsid w:val="00F54485"/>
    <w:rsid w:val="00F55783"/>
    <w:rsid w:val="00F55BEB"/>
    <w:rsid w:val="00F55CD4"/>
    <w:rsid w:val="00F5627C"/>
    <w:rsid w:val="00F5709D"/>
    <w:rsid w:val="00F57296"/>
    <w:rsid w:val="00F5777B"/>
    <w:rsid w:val="00F57BF2"/>
    <w:rsid w:val="00F6036E"/>
    <w:rsid w:val="00F6096F"/>
    <w:rsid w:val="00F612B6"/>
    <w:rsid w:val="00F616B6"/>
    <w:rsid w:val="00F616C4"/>
    <w:rsid w:val="00F620B1"/>
    <w:rsid w:val="00F6247D"/>
    <w:rsid w:val="00F62736"/>
    <w:rsid w:val="00F62CC1"/>
    <w:rsid w:val="00F62EF8"/>
    <w:rsid w:val="00F62FD9"/>
    <w:rsid w:val="00F63A75"/>
    <w:rsid w:val="00F645B1"/>
    <w:rsid w:val="00F645CD"/>
    <w:rsid w:val="00F64821"/>
    <w:rsid w:val="00F66C6E"/>
    <w:rsid w:val="00F676B4"/>
    <w:rsid w:val="00F6794A"/>
    <w:rsid w:val="00F70940"/>
    <w:rsid w:val="00F71B97"/>
    <w:rsid w:val="00F71BA9"/>
    <w:rsid w:val="00F725A5"/>
    <w:rsid w:val="00F72BC9"/>
    <w:rsid w:val="00F73941"/>
    <w:rsid w:val="00F73947"/>
    <w:rsid w:val="00F73E86"/>
    <w:rsid w:val="00F741AA"/>
    <w:rsid w:val="00F74AEB"/>
    <w:rsid w:val="00F74B7D"/>
    <w:rsid w:val="00F74DB1"/>
    <w:rsid w:val="00F74F0B"/>
    <w:rsid w:val="00F74F64"/>
    <w:rsid w:val="00F75169"/>
    <w:rsid w:val="00F755B4"/>
    <w:rsid w:val="00F7573A"/>
    <w:rsid w:val="00F757F9"/>
    <w:rsid w:val="00F7589F"/>
    <w:rsid w:val="00F76316"/>
    <w:rsid w:val="00F7667E"/>
    <w:rsid w:val="00F76909"/>
    <w:rsid w:val="00F76D01"/>
    <w:rsid w:val="00F76FEB"/>
    <w:rsid w:val="00F775DF"/>
    <w:rsid w:val="00F778E4"/>
    <w:rsid w:val="00F7799C"/>
    <w:rsid w:val="00F77CC6"/>
    <w:rsid w:val="00F803D7"/>
    <w:rsid w:val="00F80670"/>
    <w:rsid w:val="00F80CEE"/>
    <w:rsid w:val="00F80D69"/>
    <w:rsid w:val="00F81165"/>
    <w:rsid w:val="00F81513"/>
    <w:rsid w:val="00F816AF"/>
    <w:rsid w:val="00F81D75"/>
    <w:rsid w:val="00F81DEE"/>
    <w:rsid w:val="00F83064"/>
    <w:rsid w:val="00F83366"/>
    <w:rsid w:val="00F839FF"/>
    <w:rsid w:val="00F83F02"/>
    <w:rsid w:val="00F84561"/>
    <w:rsid w:val="00F8470A"/>
    <w:rsid w:val="00F858FA"/>
    <w:rsid w:val="00F85C76"/>
    <w:rsid w:val="00F85C83"/>
    <w:rsid w:val="00F86A64"/>
    <w:rsid w:val="00F874FC"/>
    <w:rsid w:val="00F87634"/>
    <w:rsid w:val="00F90204"/>
    <w:rsid w:val="00F90538"/>
    <w:rsid w:val="00F906AA"/>
    <w:rsid w:val="00F907CE"/>
    <w:rsid w:val="00F91979"/>
    <w:rsid w:val="00F9249A"/>
    <w:rsid w:val="00F926E8"/>
    <w:rsid w:val="00F9286B"/>
    <w:rsid w:val="00F932E6"/>
    <w:rsid w:val="00F93577"/>
    <w:rsid w:val="00F93CFF"/>
    <w:rsid w:val="00F9446F"/>
    <w:rsid w:val="00F944E9"/>
    <w:rsid w:val="00F94A7D"/>
    <w:rsid w:val="00F9511E"/>
    <w:rsid w:val="00F95A21"/>
    <w:rsid w:val="00F95DB8"/>
    <w:rsid w:val="00F95FC0"/>
    <w:rsid w:val="00F96036"/>
    <w:rsid w:val="00F96902"/>
    <w:rsid w:val="00F96A9C"/>
    <w:rsid w:val="00F97385"/>
    <w:rsid w:val="00F9772A"/>
    <w:rsid w:val="00F97743"/>
    <w:rsid w:val="00F97CB7"/>
    <w:rsid w:val="00FA0378"/>
    <w:rsid w:val="00FA0CB6"/>
    <w:rsid w:val="00FA116E"/>
    <w:rsid w:val="00FA14A6"/>
    <w:rsid w:val="00FA164C"/>
    <w:rsid w:val="00FA1E02"/>
    <w:rsid w:val="00FA1F8C"/>
    <w:rsid w:val="00FA22DA"/>
    <w:rsid w:val="00FA2FA0"/>
    <w:rsid w:val="00FA3BE2"/>
    <w:rsid w:val="00FA3BF3"/>
    <w:rsid w:val="00FA3D3C"/>
    <w:rsid w:val="00FA3D7E"/>
    <w:rsid w:val="00FA41D7"/>
    <w:rsid w:val="00FA43F5"/>
    <w:rsid w:val="00FA4D12"/>
    <w:rsid w:val="00FA56ED"/>
    <w:rsid w:val="00FA588A"/>
    <w:rsid w:val="00FA5B80"/>
    <w:rsid w:val="00FA6540"/>
    <w:rsid w:val="00FA6562"/>
    <w:rsid w:val="00FA665B"/>
    <w:rsid w:val="00FA72A8"/>
    <w:rsid w:val="00FB0233"/>
    <w:rsid w:val="00FB0612"/>
    <w:rsid w:val="00FB11EE"/>
    <w:rsid w:val="00FB1681"/>
    <w:rsid w:val="00FB186A"/>
    <w:rsid w:val="00FB1AFF"/>
    <w:rsid w:val="00FB1CB7"/>
    <w:rsid w:val="00FB1DCF"/>
    <w:rsid w:val="00FB2406"/>
    <w:rsid w:val="00FB356A"/>
    <w:rsid w:val="00FB368B"/>
    <w:rsid w:val="00FB3D69"/>
    <w:rsid w:val="00FB3E7A"/>
    <w:rsid w:val="00FB4831"/>
    <w:rsid w:val="00FB4A01"/>
    <w:rsid w:val="00FB4A81"/>
    <w:rsid w:val="00FB4DBB"/>
    <w:rsid w:val="00FB5007"/>
    <w:rsid w:val="00FB534C"/>
    <w:rsid w:val="00FB596E"/>
    <w:rsid w:val="00FB5977"/>
    <w:rsid w:val="00FB5AD1"/>
    <w:rsid w:val="00FB654A"/>
    <w:rsid w:val="00FB6787"/>
    <w:rsid w:val="00FB6D94"/>
    <w:rsid w:val="00FB700C"/>
    <w:rsid w:val="00FB7873"/>
    <w:rsid w:val="00FB7C66"/>
    <w:rsid w:val="00FB7FEC"/>
    <w:rsid w:val="00FC00AB"/>
    <w:rsid w:val="00FC01CD"/>
    <w:rsid w:val="00FC0253"/>
    <w:rsid w:val="00FC0526"/>
    <w:rsid w:val="00FC0DEE"/>
    <w:rsid w:val="00FC262F"/>
    <w:rsid w:val="00FC2DFF"/>
    <w:rsid w:val="00FC2E82"/>
    <w:rsid w:val="00FC2EC6"/>
    <w:rsid w:val="00FC32DB"/>
    <w:rsid w:val="00FC3391"/>
    <w:rsid w:val="00FC39EA"/>
    <w:rsid w:val="00FC3E0E"/>
    <w:rsid w:val="00FC4AEC"/>
    <w:rsid w:val="00FC519D"/>
    <w:rsid w:val="00FC5B03"/>
    <w:rsid w:val="00FC6C7F"/>
    <w:rsid w:val="00FC6E55"/>
    <w:rsid w:val="00FC7295"/>
    <w:rsid w:val="00FC72B1"/>
    <w:rsid w:val="00FC7E61"/>
    <w:rsid w:val="00FD0325"/>
    <w:rsid w:val="00FD040B"/>
    <w:rsid w:val="00FD0CA3"/>
    <w:rsid w:val="00FD1217"/>
    <w:rsid w:val="00FD1685"/>
    <w:rsid w:val="00FD1ADA"/>
    <w:rsid w:val="00FD2B1F"/>
    <w:rsid w:val="00FD32D7"/>
    <w:rsid w:val="00FD41F1"/>
    <w:rsid w:val="00FD4D71"/>
    <w:rsid w:val="00FD55B3"/>
    <w:rsid w:val="00FD581A"/>
    <w:rsid w:val="00FD5E51"/>
    <w:rsid w:val="00FD5E87"/>
    <w:rsid w:val="00FD6055"/>
    <w:rsid w:val="00FD6758"/>
    <w:rsid w:val="00FD6A45"/>
    <w:rsid w:val="00FD7528"/>
    <w:rsid w:val="00FD7B2C"/>
    <w:rsid w:val="00FD7EAB"/>
    <w:rsid w:val="00FE0F5A"/>
    <w:rsid w:val="00FE0FC9"/>
    <w:rsid w:val="00FE1668"/>
    <w:rsid w:val="00FE1D8C"/>
    <w:rsid w:val="00FE1E85"/>
    <w:rsid w:val="00FE2D84"/>
    <w:rsid w:val="00FE2ECE"/>
    <w:rsid w:val="00FE3256"/>
    <w:rsid w:val="00FE355A"/>
    <w:rsid w:val="00FE397F"/>
    <w:rsid w:val="00FE3C3C"/>
    <w:rsid w:val="00FE4D5E"/>
    <w:rsid w:val="00FE5A53"/>
    <w:rsid w:val="00FE5B3D"/>
    <w:rsid w:val="00FE5EF0"/>
    <w:rsid w:val="00FE603B"/>
    <w:rsid w:val="00FE63D7"/>
    <w:rsid w:val="00FE663B"/>
    <w:rsid w:val="00FE67BF"/>
    <w:rsid w:val="00FE724D"/>
    <w:rsid w:val="00FE7390"/>
    <w:rsid w:val="00FE7668"/>
    <w:rsid w:val="00FE79F0"/>
    <w:rsid w:val="00FE7BA7"/>
    <w:rsid w:val="00FF007F"/>
    <w:rsid w:val="00FF022F"/>
    <w:rsid w:val="00FF08A9"/>
    <w:rsid w:val="00FF0E34"/>
    <w:rsid w:val="00FF15CE"/>
    <w:rsid w:val="00FF1977"/>
    <w:rsid w:val="00FF1DF7"/>
    <w:rsid w:val="00FF228F"/>
    <w:rsid w:val="00FF34C3"/>
    <w:rsid w:val="00FF368D"/>
    <w:rsid w:val="00FF474E"/>
    <w:rsid w:val="00FF4A92"/>
    <w:rsid w:val="00FF63E4"/>
    <w:rsid w:val="00FF63F4"/>
    <w:rsid w:val="00FF688F"/>
    <w:rsid w:val="00FF6A12"/>
    <w:rsid w:val="00FF7956"/>
    <w:rsid w:val="00FF7B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9EB4E8"/>
  <w15:docId w15:val="{CAA8B6E0-B1D2-46EF-9060-8D1B8025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Section Heading,H1,Appendix 1,1,section,chapter,Project 1,RFS,CSBhead1,MainHeader,Titre I,l1,TD Heading 3,Partie,Partie1,Partie2,Partie3,Partie4,Partie5,Partie6,Partie7,Partie8,Partie9,Partie10,Partie11,Partie21,Partie31,Partie41,Partie51,t1"/>
    <w:basedOn w:val="Normal"/>
    <w:next w:val="Normal"/>
    <w:link w:val="Heading1Char"/>
    <w:qFormat/>
    <w:rsid w:val="001E1561"/>
    <w:pPr>
      <w:numPr>
        <w:numId w:val="2"/>
      </w:numPr>
      <w:spacing w:before="240" w:after="60" w:line="240" w:lineRule="auto"/>
      <w:jc w:val="both"/>
      <w:outlineLvl w:val="0"/>
    </w:pPr>
    <w:rPr>
      <w:rFonts w:ascii="Calibri" w:eastAsia="Times New Roman" w:hAnsi="Calibri" w:cs="Calibri"/>
      <w:b/>
      <w:caps/>
      <w:color w:val="333333"/>
      <w:spacing w:val="-6"/>
      <w:sz w:val="28"/>
      <w:szCs w:val="20"/>
      <w:lang w:val="en-ZA"/>
    </w:rPr>
  </w:style>
  <w:style w:type="paragraph" w:styleId="Heading2">
    <w:name w:val="heading 2"/>
    <w:aliases w:val="Reset numbering,section header,2,sub-sect,21,sub-sect1,22,sub-sect2,23,sub-sect3,24,sub-sect4,25,sub-sect5,(1.1,1.2,1.3 etc),211,sub-sect11,h2,Major,Major1,Major2,Major11,Chapter,1.Seite,Sub Heading,Appendix 2,no section,Heaidng 2,l2,H2,chn,T2"/>
    <w:basedOn w:val="Normal"/>
    <w:next w:val="Normal"/>
    <w:link w:val="Heading2Char"/>
    <w:qFormat/>
    <w:rsid w:val="001E1561"/>
    <w:pPr>
      <w:keepNext/>
      <w:numPr>
        <w:ilvl w:val="1"/>
        <w:numId w:val="2"/>
      </w:numPr>
      <w:spacing w:before="240" w:after="60" w:line="240" w:lineRule="auto"/>
      <w:jc w:val="both"/>
      <w:outlineLvl w:val="1"/>
    </w:pPr>
    <w:rPr>
      <w:rFonts w:ascii="Calibri" w:eastAsia="Times New Roman" w:hAnsi="Calibri" w:cs="Calibri"/>
      <w:b/>
      <w:bCs/>
      <w:iCs/>
      <w:color w:val="000000"/>
      <w:spacing w:val="-6"/>
      <w:sz w:val="28"/>
      <w:szCs w:val="20"/>
    </w:rPr>
  </w:style>
  <w:style w:type="paragraph" w:styleId="Heading3">
    <w:name w:val="heading 3"/>
    <w:aliases w:val="Level 1 - 1,3,sub-sub,h3,h31,31,h32,32,h33,33,h34,34,h35,35,sub-sub1,sub-sub2,311,sub-sub11,sub section header,subsect,sub-sub3,sub-sub4,Appendix 3,H3,subhead,Heading 3E,C3,Titre 3 NUM,t3,Org Heading 1,h1,l3,TD Heading 5,Section,Section1"/>
    <w:next w:val="Normal"/>
    <w:link w:val="Heading3Char"/>
    <w:qFormat/>
    <w:rsid w:val="001E1561"/>
    <w:pPr>
      <w:keepNext/>
      <w:numPr>
        <w:ilvl w:val="2"/>
        <w:numId w:val="2"/>
      </w:numPr>
      <w:spacing w:before="240" w:after="60" w:line="240" w:lineRule="auto"/>
      <w:outlineLvl w:val="2"/>
    </w:pPr>
    <w:rPr>
      <w:rFonts w:eastAsia="Times New Roman" w:cs="Arial"/>
      <w:bCs/>
      <w:spacing w:val="-6"/>
      <w:sz w:val="24"/>
      <w:szCs w:val="24"/>
      <w:lang w:val="en-ZA"/>
    </w:rPr>
  </w:style>
  <w:style w:type="paragraph" w:styleId="Heading4">
    <w:name w:val="heading 4"/>
    <w:aliases w:val="Level 2 - a,Schedule,h4,H4,4 dash,d,Propos,Project table,Titre 4 d,Ref Heading 1,rh1,Heading sql,TD Heading 6,Module,Module1,Module2,Module3,Module4,Module5,Module6,Module7,Module8,Module9,Module10,Module11,Module21,Module31,Module41,Module51"/>
    <w:basedOn w:val="Normal"/>
    <w:next w:val="Normal"/>
    <w:link w:val="Heading4Char"/>
    <w:qFormat/>
    <w:rsid w:val="001E1561"/>
    <w:pPr>
      <w:keepNext/>
      <w:numPr>
        <w:ilvl w:val="3"/>
        <w:numId w:val="2"/>
      </w:numPr>
      <w:spacing w:before="240" w:line="240" w:lineRule="auto"/>
      <w:jc w:val="both"/>
      <w:outlineLvl w:val="3"/>
    </w:pPr>
    <w:rPr>
      <w:rFonts w:eastAsia="Times New Roman" w:cs="Arial"/>
      <w:bCs/>
      <w:color w:val="333333"/>
      <w:spacing w:val="-4"/>
      <w:szCs w:val="20"/>
    </w:rPr>
  </w:style>
  <w:style w:type="paragraph" w:styleId="Heading5">
    <w:name w:val="heading 5"/>
    <w:aliases w:val="Level 3 - i,Schedule Sub Heading,Appendix A to X,Heading 5   Appendix A to X,h5,Titre 5 d,Bloc,TD Heading 7,(Shift Ctrl 5),H5,Titre5,heading 5,Titre 5 FQ1100"/>
    <w:basedOn w:val="Normal"/>
    <w:next w:val="Paragraph"/>
    <w:link w:val="Heading5Char"/>
    <w:qFormat/>
    <w:rsid w:val="000E6576"/>
    <w:pPr>
      <w:keepNext/>
      <w:keepLines/>
      <w:shd w:val="clear" w:color="auto" w:fill="CC99FF"/>
      <w:tabs>
        <w:tab w:val="num" w:pos="0"/>
        <w:tab w:val="left" w:pos="992"/>
      </w:tabs>
      <w:spacing w:before="240" w:after="0" w:line="240" w:lineRule="auto"/>
      <w:jc w:val="both"/>
      <w:outlineLvl w:val="4"/>
    </w:pPr>
    <w:rPr>
      <w:rFonts w:ascii="Arial" w:eastAsia="Times New Roman" w:hAnsi="Arial" w:cs="Arial"/>
      <w:b/>
      <w:bCs/>
      <w:iCs/>
      <w:sz w:val="20"/>
      <w:szCs w:val="20"/>
      <w:lang w:val="en-GB" w:eastAsia="fr-FR"/>
    </w:rPr>
  </w:style>
  <w:style w:type="paragraph" w:styleId="Heading6">
    <w:name w:val="heading 6"/>
    <w:aliases w:val="Style 6,Legal Level 1.,Schedule Sub-Sub-Heading,Heading 6  Appendix Y &amp; Z,Titre 6 d,TD Heading 8,H6,(Shift Ctrl 6)"/>
    <w:basedOn w:val="Normal"/>
    <w:next w:val="Paragraph"/>
    <w:link w:val="Heading6Char"/>
    <w:qFormat/>
    <w:rsid w:val="000E6576"/>
    <w:pPr>
      <w:keepNext/>
      <w:keepLines/>
      <w:tabs>
        <w:tab w:val="num" w:pos="0"/>
        <w:tab w:val="left" w:pos="1134"/>
      </w:tabs>
      <w:spacing w:before="240" w:after="0" w:line="240" w:lineRule="auto"/>
      <w:jc w:val="both"/>
      <w:outlineLvl w:val="5"/>
    </w:pPr>
    <w:rPr>
      <w:rFonts w:ascii="Arial" w:eastAsia="Times New Roman" w:hAnsi="Arial" w:cs="Arial"/>
      <w:i/>
      <w:iCs/>
      <w:sz w:val="20"/>
      <w:szCs w:val="20"/>
      <w:u w:val="single"/>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H1 Char,Appendix 1 Char,1 Char,section Char,chapter Char,Project 1 Char,RFS Char,CSBhead1 Char,MainHeader Char,Titre I Char,l1 Char,TD Heading 3 Char,Partie Char,Partie1 Char,Partie2 Char,Partie3 Char,Partie4 Char"/>
    <w:basedOn w:val="DefaultParagraphFont"/>
    <w:link w:val="Heading1"/>
    <w:rsid w:val="001E1561"/>
    <w:rPr>
      <w:rFonts w:ascii="Calibri" w:eastAsia="Times New Roman" w:hAnsi="Calibri" w:cs="Calibri"/>
      <w:b/>
      <w:caps/>
      <w:color w:val="333333"/>
      <w:spacing w:val="-6"/>
      <w:sz w:val="28"/>
      <w:szCs w:val="20"/>
      <w:lang w:val="en-ZA"/>
    </w:rPr>
  </w:style>
  <w:style w:type="character" w:customStyle="1" w:styleId="Heading2Char">
    <w:name w:val="Heading 2 Char"/>
    <w:aliases w:val="Reset numbering Char,section header Char,2 Char,sub-sect Char,21 Char,sub-sect1 Char,22 Char,sub-sect2 Char,23 Char,sub-sect3 Char,24 Char,sub-sect4 Char,25 Char,sub-sect5 Char,(1.1 Char,1.2 Char,1.3 etc) Char,211 Char,sub-sect11 Char"/>
    <w:basedOn w:val="DefaultParagraphFont"/>
    <w:link w:val="Heading2"/>
    <w:rsid w:val="001E1561"/>
    <w:rPr>
      <w:rFonts w:ascii="Calibri" w:eastAsia="Times New Roman" w:hAnsi="Calibri" w:cs="Calibri"/>
      <w:b/>
      <w:bCs/>
      <w:iCs/>
      <w:color w:val="000000"/>
      <w:spacing w:val="-6"/>
      <w:sz w:val="28"/>
      <w:szCs w:val="20"/>
    </w:rPr>
  </w:style>
  <w:style w:type="character" w:customStyle="1" w:styleId="Heading3Char">
    <w:name w:val="Heading 3 Char"/>
    <w:aliases w:val="Level 1 - 1 Char,3 Char,sub-sub Char,h3 Char,h31 Char,31 Char,h32 Char,32 Char,h33 Char,33 Char,h34 Char,34 Char,h35 Char,35 Char,sub-sub1 Char,sub-sub2 Char,311 Char,sub-sub11 Char,sub section header Char,subsect Char,sub-sub3 Char"/>
    <w:basedOn w:val="DefaultParagraphFont"/>
    <w:link w:val="Heading3"/>
    <w:rsid w:val="001E1561"/>
    <w:rPr>
      <w:rFonts w:eastAsia="Times New Roman" w:cs="Arial"/>
      <w:bCs/>
      <w:spacing w:val="-6"/>
      <w:sz w:val="24"/>
      <w:szCs w:val="24"/>
      <w:lang w:val="en-ZA"/>
    </w:rPr>
  </w:style>
  <w:style w:type="character" w:customStyle="1" w:styleId="Heading4Char">
    <w:name w:val="Heading 4 Char"/>
    <w:aliases w:val="Level 2 - a Char,Schedule Char,h4 Char,H4 Char,4 dash Char,d Char,Propos Char,Project table Char,Titre 4 d Char,Ref Heading 1 Char,rh1 Char,Heading sql Char,TD Heading 6 Char,Module Char,Module1 Char,Module2 Char,Module3 Char,Module4 Char"/>
    <w:basedOn w:val="DefaultParagraphFont"/>
    <w:link w:val="Heading4"/>
    <w:rsid w:val="001E1561"/>
    <w:rPr>
      <w:rFonts w:eastAsia="Times New Roman" w:cs="Arial"/>
      <w:bCs/>
      <w:color w:val="333333"/>
      <w:spacing w:val="-4"/>
      <w:szCs w:val="20"/>
    </w:rPr>
  </w:style>
  <w:style w:type="paragraph" w:customStyle="1" w:styleId="Paragraph">
    <w:name w:val="Paragraph"/>
    <w:basedOn w:val="Normal"/>
    <w:link w:val="ParagraphCar2"/>
    <w:rsid w:val="000E6576"/>
    <w:pPr>
      <w:spacing w:before="200" w:after="0" w:line="240" w:lineRule="auto"/>
      <w:jc w:val="both"/>
    </w:pPr>
    <w:rPr>
      <w:rFonts w:ascii="Arial" w:eastAsia="Times New Roman" w:hAnsi="Arial" w:cs="Arial"/>
      <w:spacing w:val="-4"/>
      <w:sz w:val="20"/>
      <w:szCs w:val="21"/>
    </w:rPr>
  </w:style>
  <w:style w:type="character" w:customStyle="1" w:styleId="ParagraphCar2">
    <w:name w:val="Paragraph Car2"/>
    <w:link w:val="Paragraph"/>
    <w:rsid w:val="000E6576"/>
    <w:rPr>
      <w:rFonts w:ascii="Arial" w:eastAsia="Times New Roman" w:hAnsi="Arial" w:cs="Arial"/>
      <w:spacing w:val="-4"/>
      <w:sz w:val="20"/>
      <w:szCs w:val="21"/>
    </w:rPr>
  </w:style>
  <w:style w:type="character" w:customStyle="1" w:styleId="Heading5Char">
    <w:name w:val="Heading 5 Char"/>
    <w:aliases w:val="Level 3 - i Char,Schedule Sub Heading Char,Appendix A to X Char,Heading 5   Appendix A to X Char,h5 Char,Titre 5 d Char,Bloc Char,TD Heading 7 Char,(Shift Ctrl 5) Char,H5 Char,Titre5 Char,heading 5 Char,Titre 5 FQ1100 Char"/>
    <w:basedOn w:val="DefaultParagraphFont"/>
    <w:link w:val="Heading5"/>
    <w:rsid w:val="000E6576"/>
    <w:rPr>
      <w:rFonts w:ascii="Arial" w:eastAsia="Times New Roman" w:hAnsi="Arial" w:cs="Arial"/>
      <w:b/>
      <w:bCs/>
      <w:iCs/>
      <w:sz w:val="20"/>
      <w:szCs w:val="20"/>
      <w:shd w:val="clear" w:color="auto" w:fill="CC99FF"/>
      <w:lang w:val="en-GB" w:eastAsia="fr-FR"/>
    </w:rPr>
  </w:style>
  <w:style w:type="character" w:customStyle="1" w:styleId="Heading6Char">
    <w:name w:val="Heading 6 Char"/>
    <w:aliases w:val="Style 6 Char,Legal Level 1. Char,Schedule Sub-Sub-Heading Char,Heading 6  Appendix Y &amp; Z Char,Titre 6 d Char,TD Heading 8 Char,H6 Char,(Shift Ctrl 6) Char"/>
    <w:basedOn w:val="DefaultParagraphFont"/>
    <w:link w:val="Heading6"/>
    <w:rsid w:val="000E6576"/>
    <w:rPr>
      <w:rFonts w:ascii="Arial" w:eastAsia="Times New Roman" w:hAnsi="Arial" w:cs="Arial"/>
      <w:i/>
      <w:iCs/>
      <w:sz w:val="20"/>
      <w:szCs w:val="20"/>
      <w:u w:val="single"/>
      <w:lang w:eastAsia="fr-FR"/>
    </w:rPr>
  </w:style>
  <w:style w:type="paragraph" w:styleId="ListParagraph">
    <w:name w:val="List Paragraph"/>
    <w:basedOn w:val="Normal"/>
    <w:uiPriority w:val="34"/>
    <w:qFormat/>
    <w:rsid w:val="00835F07"/>
    <w:pPr>
      <w:ind w:left="720"/>
      <w:contextualSpacing/>
    </w:pPr>
  </w:style>
  <w:style w:type="character" w:styleId="SubtleEmphasis">
    <w:name w:val="Subtle Emphasis"/>
    <w:basedOn w:val="DefaultParagraphFont"/>
    <w:uiPriority w:val="19"/>
    <w:qFormat/>
    <w:rsid w:val="00B8404C"/>
    <w:rPr>
      <w:i/>
      <w:iCs/>
      <w:color w:val="808080" w:themeColor="text1" w:themeTint="7F"/>
    </w:rPr>
  </w:style>
  <w:style w:type="paragraph" w:styleId="NormalWeb">
    <w:name w:val="Normal (Web)"/>
    <w:basedOn w:val="Normal"/>
    <w:uiPriority w:val="99"/>
    <w:unhideWhenUsed/>
    <w:rsid w:val="00CB346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aliases w:val="FOOTNOTES,fn,single space"/>
    <w:basedOn w:val="Normal"/>
    <w:link w:val="FootnoteTextChar"/>
    <w:semiHidden/>
    <w:rsid w:val="00326C63"/>
    <w:pPr>
      <w:spacing w:after="0" w:line="240" w:lineRule="auto"/>
    </w:pPr>
    <w:rPr>
      <w:rFonts w:ascii="Times New Roman" w:eastAsia="Times New Roman" w:hAnsi="Times New Roman" w:cs="Times New Roman"/>
      <w:szCs w:val="24"/>
    </w:rPr>
  </w:style>
  <w:style w:type="character" w:customStyle="1" w:styleId="FootnoteTextChar">
    <w:name w:val="Footnote Text Char"/>
    <w:aliases w:val="FOOTNOTES Char,fn Char,single space Char"/>
    <w:basedOn w:val="DefaultParagraphFont"/>
    <w:link w:val="FootnoteText"/>
    <w:semiHidden/>
    <w:rsid w:val="00326C63"/>
    <w:rPr>
      <w:rFonts w:ascii="Times New Roman" w:eastAsia="Times New Roman" w:hAnsi="Times New Roman" w:cs="Times New Roman"/>
      <w:szCs w:val="24"/>
    </w:rPr>
  </w:style>
  <w:style w:type="character" w:styleId="FootnoteReference">
    <w:name w:val="footnote reference"/>
    <w:semiHidden/>
    <w:rsid w:val="00326C63"/>
    <w:rPr>
      <w:rFonts w:ascii="Arial" w:hAnsi="Arial"/>
      <w:i/>
      <w:sz w:val="18"/>
      <w:szCs w:val="18"/>
      <w:bdr w:val="none" w:sz="0" w:space="0" w:color="auto"/>
      <w:vertAlign w:val="superscript"/>
    </w:rPr>
  </w:style>
  <w:style w:type="paragraph" w:customStyle="1" w:styleId="TableContent">
    <w:name w:val="Table Content"/>
    <w:basedOn w:val="Normal"/>
    <w:rsid w:val="00326C63"/>
    <w:pPr>
      <w:keepNext/>
      <w:spacing w:before="120" w:after="0" w:line="360" w:lineRule="auto"/>
    </w:pPr>
    <w:rPr>
      <w:rFonts w:ascii="Times New Roman" w:eastAsia="Times New Roman" w:hAnsi="Times New Roman" w:cs="Times New Roman"/>
      <w:sz w:val="18"/>
      <w:szCs w:val="20"/>
    </w:rPr>
  </w:style>
  <w:style w:type="paragraph" w:customStyle="1" w:styleId="ListNumbered">
    <w:name w:val="List Numbered"/>
    <w:basedOn w:val="Normal"/>
    <w:rsid w:val="00326C63"/>
    <w:pPr>
      <w:keepNext/>
      <w:numPr>
        <w:numId w:val="1"/>
      </w:numPr>
      <w:spacing w:after="0" w:line="360" w:lineRule="auto"/>
    </w:pPr>
    <w:rPr>
      <w:rFonts w:ascii="Times New Roman" w:eastAsia="Times New Roman" w:hAnsi="Times New Roman" w:cs="Times New Roman"/>
      <w:sz w:val="24"/>
      <w:szCs w:val="20"/>
    </w:rPr>
  </w:style>
  <w:style w:type="paragraph" w:styleId="Title">
    <w:name w:val="Title"/>
    <w:basedOn w:val="Normal"/>
    <w:next w:val="Normal"/>
    <w:link w:val="TitleChar"/>
    <w:qFormat/>
    <w:rsid w:val="00DD33CE"/>
    <w:pPr>
      <w:widowControl w:val="0"/>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rsid w:val="00DD33CE"/>
    <w:rPr>
      <w:rFonts w:ascii="Arial" w:eastAsia="Times New Roman" w:hAnsi="Arial" w:cs="Arial"/>
      <w:b/>
      <w:bCs/>
      <w:sz w:val="36"/>
      <w:szCs w:val="36"/>
    </w:rPr>
  </w:style>
  <w:style w:type="table" w:styleId="TableGrid">
    <w:name w:val="Table Grid"/>
    <w:basedOn w:val="TableNormal"/>
    <w:uiPriority w:val="39"/>
    <w:rsid w:val="00DE0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4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1D7"/>
    <w:rPr>
      <w:rFonts w:ascii="Tahoma" w:hAnsi="Tahoma" w:cs="Tahoma"/>
      <w:sz w:val="16"/>
      <w:szCs w:val="16"/>
    </w:rPr>
  </w:style>
  <w:style w:type="paragraph" w:styleId="Header">
    <w:name w:val="header"/>
    <w:basedOn w:val="Normal"/>
    <w:link w:val="HeaderChar"/>
    <w:uiPriority w:val="99"/>
    <w:unhideWhenUsed/>
    <w:rsid w:val="00FA4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1D7"/>
  </w:style>
  <w:style w:type="paragraph" w:styleId="Footer">
    <w:name w:val="footer"/>
    <w:basedOn w:val="Normal"/>
    <w:link w:val="FooterChar"/>
    <w:uiPriority w:val="99"/>
    <w:unhideWhenUsed/>
    <w:rsid w:val="00FA4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1D7"/>
  </w:style>
  <w:style w:type="paragraph" w:customStyle="1" w:styleId="FooterRight">
    <w:name w:val="Footer Right"/>
    <w:basedOn w:val="Footer"/>
    <w:uiPriority w:val="35"/>
    <w:qFormat/>
    <w:rsid w:val="00012D78"/>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 w:type="paragraph" w:styleId="TOCHeading">
    <w:name w:val="TOC Heading"/>
    <w:basedOn w:val="Heading1"/>
    <w:next w:val="Normal"/>
    <w:uiPriority w:val="39"/>
    <w:unhideWhenUsed/>
    <w:qFormat/>
    <w:rsid w:val="009E62B4"/>
    <w:pPr>
      <w:keepNext/>
      <w:keepLines/>
      <w:numPr>
        <w:numId w:val="0"/>
      </w:numPr>
      <w:spacing w:before="480" w:after="0" w:line="276" w:lineRule="auto"/>
      <w:jc w:val="left"/>
      <w:outlineLvl w:val="9"/>
    </w:pPr>
    <w:rPr>
      <w:rFonts w:asciiTheme="majorHAnsi" w:eastAsiaTheme="majorEastAsia" w:hAnsiTheme="majorHAnsi" w:cstheme="majorBidi"/>
      <w:bCs/>
      <w:caps w:val="0"/>
      <w:color w:val="365F91" w:themeColor="accent1" w:themeShade="BF"/>
      <w:spacing w:val="0"/>
      <w:szCs w:val="28"/>
      <w:lang w:val="en-US" w:eastAsia="ja-JP"/>
    </w:rPr>
  </w:style>
  <w:style w:type="paragraph" w:styleId="TOC1">
    <w:name w:val="toc 1"/>
    <w:basedOn w:val="Normal"/>
    <w:next w:val="Normal"/>
    <w:autoRedefine/>
    <w:uiPriority w:val="39"/>
    <w:unhideWhenUsed/>
    <w:qFormat/>
    <w:rsid w:val="000D3BF9"/>
    <w:pPr>
      <w:tabs>
        <w:tab w:val="right" w:leader="dot" w:pos="9350"/>
      </w:tabs>
      <w:spacing w:after="100"/>
    </w:pPr>
  </w:style>
  <w:style w:type="paragraph" w:styleId="TOC2">
    <w:name w:val="toc 2"/>
    <w:basedOn w:val="Normal"/>
    <w:next w:val="Normal"/>
    <w:autoRedefine/>
    <w:uiPriority w:val="39"/>
    <w:unhideWhenUsed/>
    <w:qFormat/>
    <w:rsid w:val="009E62B4"/>
    <w:pPr>
      <w:spacing w:after="100"/>
      <w:ind w:left="220"/>
    </w:pPr>
  </w:style>
  <w:style w:type="character" w:styleId="Hyperlink">
    <w:name w:val="Hyperlink"/>
    <w:basedOn w:val="DefaultParagraphFont"/>
    <w:uiPriority w:val="99"/>
    <w:unhideWhenUsed/>
    <w:rsid w:val="009E62B4"/>
    <w:rPr>
      <w:color w:val="0000FF" w:themeColor="hyperlink"/>
      <w:u w:val="single"/>
    </w:rPr>
  </w:style>
  <w:style w:type="paragraph" w:styleId="TOC3">
    <w:name w:val="toc 3"/>
    <w:basedOn w:val="Normal"/>
    <w:next w:val="Normal"/>
    <w:autoRedefine/>
    <w:uiPriority w:val="39"/>
    <w:unhideWhenUsed/>
    <w:qFormat/>
    <w:rsid w:val="007F5BDD"/>
    <w:pPr>
      <w:spacing w:after="100"/>
      <w:ind w:left="440"/>
    </w:pPr>
  </w:style>
  <w:style w:type="paragraph" w:styleId="BodyText2">
    <w:name w:val="Body Text 2"/>
    <w:basedOn w:val="Normal"/>
    <w:link w:val="BodyText2Char"/>
    <w:rsid w:val="000F17F8"/>
    <w:pPr>
      <w:spacing w:after="0" w:line="240" w:lineRule="auto"/>
      <w:jc w:val="center"/>
    </w:pPr>
    <w:rPr>
      <w:rFonts w:ascii="Arial" w:eastAsia="Times New Roman" w:hAnsi="Arial" w:cs="Times New Roman"/>
      <w:sz w:val="48"/>
      <w:szCs w:val="20"/>
      <w:lang w:eastAsia="fr-FR"/>
    </w:rPr>
  </w:style>
  <w:style w:type="character" w:customStyle="1" w:styleId="BodyText2Char">
    <w:name w:val="Body Text 2 Char"/>
    <w:basedOn w:val="DefaultParagraphFont"/>
    <w:link w:val="BodyText2"/>
    <w:rsid w:val="000F17F8"/>
    <w:rPr>
      <w:rFonts w:ascii="Arial" w:eastAsia="Times New Roman" w:hAnsi="Arial" w:cs="Times New Roman"/>
      <w:sz w:val="48"/>
      <w:szCs w:val="20"/>
      <w:lang w:eastAsia="fr-FR"/>
    </w:rPr>
  </w:style>
  <w:style w:type="paragraph" w:styleId="BodyText">
    <w:name w:val="Body Text"/>
    <w:basedOn w:val="Normal"/>
    <w:link w:val="BodyTextChar"/>
    <w:uiPriority w:val="99"/>
    <w:semiHidden/>
    <w:unhideWhenUsed/>
    <w:rsid w:val="000E6576"/>
  </w:style>
  <w:style w:type="character" w:customStyle="1" w:styleId="BodyTextChar">
    <w:name w:val="Body Text Char"/>
    <w:basedOn w:val="DefaultParagraphFont"/>
    <w:link w:val="BodyText"/>
    <w:uiPriority w:val="99"/>
    <w:semiHidden/>
    <w:rsid w:val="000E6576"/>
  </w:style>
  <w:style w:type="paragraph" w:customStyle="1" w:styleId="RQ">
    <w:name w:val="RQ"/>
    <w:basedOn w:val="ListParagraph"/>
    <w:qFormat/>
    <w:rsid w:val="005A3DC4"/>
    <w:pPr>
      <w:numPr>
        <w:numId w:val="3"/>
      </w:numPr>
      <w:spacing w:before="120" w:line="240" w:lineRule="auto"/>
      <w:contextualSpacing w:val="0"/>
      <w:jc w:val="both"/>
    </w:pPr>
    <w:rPr>
      <w:rFonts w:eastAsia="Times New Roman" w:cs="Times New Roman"/>
      <w:szCs w:val="24"/>
    </w:rPr>
  </w:style>
  <w:style w:type="character" w:styleId="CommentReference">
    <w:name w:val="annotation reference"/>
    <w:basedOn w:val="DefaultParagraphFont"/>
    <w:uiPriority w:val="99"/>
    <w:semiHidden/>
    <w:unhideWhenUsed/>
    <w:rsid w:val="008665DC"/>
    <w:rPr>
      <w:sz w:val="16"/>
      <w:szCs w:val="16"/>
    </w:rPr>
  </w:style>
  <w:style w:type="paragraph" w:styleId="CommentText">
    <w:name w:val="annotation text"/>
    <w:basedOn w:val="Normal"/>
    <w:link w:val="CommentTextChar"/>
    <w:uiPriority w:val="99"/>
    <w:unhideWhenUsed/>
    <w:rsid w:val="008665DC"/>
    <w:pPr>
      <w:spacing w:line="240" w:lineRule="auto"/>
    </w:pPr>
    <w:rPr>
      <w:sz w:val="20"/>
      <w:szCs w:val="20"/>
    </w:rPr>
  </w:style>
  <w:style w:type="character" w:customStyle="1" w:styleId="CommentTextChar">
    <w:name w:val="Comment Text Char"/>
    <w:basedOn w:val="DefaultParagraphFont"/>
    <w:link w:val="CommentText"/>
    <w:uiPriority w:val="99"/>
    <w:rsid w:val="008665DC"/>
    <w:rPr>
      <w:sz w:val="20"/>
      <w:szCs w:val="20"/>
    </w:rPr>
  </w:style>
  <w:style w:type="paragraph" w:styleId="CommentSubject">
    <w:name w:val="annotation subject"/>
    <w:basedOn w:val="CommentText"/>
    <w:next w:val="CommentText"/>
    <w:link w:val="CommentSubjectChar"/>
    <w:uiPriority w:val="99"/>
    <w:semiHidden/>
    <w:unhideWhenUsed/>
    <w:rsid w:val="008665DC"/>
    <w:rPr>
      <w:b/>
      <w:bCs/>
    </w:rPr>
  </w:style>
  <w:style w:type="character" w:customStyle="1" w:styleId="CommentSubjectChar">
    <w:name w:val="Comment Subject Char"/>
    <w:basedOn w:val="CommentTextChar"/>
    <w:link w:val="CommentSubject"/>
    <w:uiPriority w:val="99"/>
    <w:semiHidden/>
    <w:rsid w:val="008665DC"/>
    <w:rPr>
      <w:b/>
      <w:bCs/>
      <w:sz w:val="20"/>
      <w:szCs w:val="20"/>
    </w:rPr>
  </w:style>
  <w:style w:type="paragraph" w:styleId="Revision">
    <w:name w:val="Revision"/>
    <w:hidden/>
    <w:uiPriority w:val="99"/>
    <w:semiHidden/>
    <w:rsid w:val="0054117A"/>
    <w:pPr>
      <w:spacing w:after="0" w:line="240" w:lineRule="auto"/>
    </w:pPr>
  </w:style>
  <w:style w:type="character" w:styleId="FollowedHyperlink">
    <w:name w:val="FollowedHyperlink"/>
    <w:basedOn w:val="DefaultParagraphFont"/>
    <w:uiPriority w:val="99"/>
    <w:semiHidden/>
    <w:unhideWhenUsed/>
    <w:rsid w:val="008010E3"/>
    <w:rPr>
      <w:color w:val="800080" w:themeColor="followedHyperlink"/>
      <w:u w:val="single"/>
    </w:rPr>
  </w:style>
  <w:style w:type="character" w:styleId="LineNumber">
    <w:name w:val="line number"/>
    <w:basedOn w:val="DefaultParagraphFont"/>
    <w:uiPriority w:val="99"/>
    <w:semiHidden/>
    <w:unhideWhenUsed/>
    <w:rsid w:val="00CB076F"/>
  </w:style>
  <w:style w:type="paragraph" w:styleId="Caption">
    <w:name w:val="caption"/>
    <w:basedOn w:val="Normal"/>
    <w:next w:val="Normal"/>
    <w:unhideWhenUsed/>
    <w:qFormat/>
    <w:rsid w:val="007C57B3"/>
    <w:pPr>
      <w:spacing w:after="200" w:line="240" w:lineRule="auto"/>
    </w:pPr>
    <w:rPr>
      <w:b/>
      <w:bCs/>
      <w:color w:val="4F81BD" w:themeColor="accent1"/>
      <w:sz w:val="18"/>
      <w:szCs w:val="18"/>
    </w:rPr>
  </w:style>
  <w:style w:type="paragraph" w:styleId="NoSpacing">
    <w:name w:val="No Spacing"/>
    <w:link w:val="NoSpacingChar"/>
    <w:uiPriority w:val="1"/>
    <w:qFormat/>
    <w:rsid w:val="00CE08F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E08FA"/>
    <w:rPr>
      <w:rFonts w:eastAsiaTheme="minorEastAsia"/>
      <w:lang w:eastAsia="ja-JP"/>
    </w:rPr>
  </w:style>
  <w:style w:type="paragraph" w:customStyle="1" w:styleId="TableEntry">
    <w:name w:val="Table Entry"/>
    <w:basedOn w:val="BodyText"/>
    <w:rsid w:val="0093158F"/>
    <w:pPr>
      <w:spacing w:after="0" w:line="240" w:lineRule="auto"/>
    </w:pPr>
    <w:rPr>
      <w:rFonts w:ascii="Arial" w:eastAsia="Times New Roman" w:hAnsi="Arial" w:cs="Times New Roman"/>
      <w:sz w:val="16"/>
      <w:szCs w:val="20"/>
    </w:rPr>
  </w:style>
  <w:style w:type="paragraph" w:customStyle="1" w:styleId="TableHeader">
    <w:name w:val="Table Header"/>
    <w:basedOn w:val="Normal"/>
    <w:rsid w:val="0093158F"/>
    <w:pPr>
      <w:spacing w:after="0" w:line="240" w:lineRule="auto"/>
    </w:pPr>
    <w:rPr>
      <w:rFonts w:ascii="Arial" w:eastAsia="Times New Roman" w:hAnsi="Arial" w:cs="Times New Roman"/>
      <w:b/>
      <w:bCs/>
      <w:sz w:val="18"/>
      <w:szCs w:val="20"/>
      <w:lang w:val="en-GB"/>
    </w:rPr>
  </w:style>
  <w:style w:type="paragraph" w:styleId="TOC4">
    <w:name w:val="toc 4"/>
    <w:basedOn w:val="Normal"/>
    <w:next w:val="Normal"/>
    <w:autoRedefine/>
    <w:uiPriority w:val="39"/>
    <w:unhideWhenUsed/>
    <w:rsid w:val="00E45552"/>
    <w:pPr>
      <w:spacing w:after="100"/>
      <w:ind w:left="660"/>
    </w:pPr>
    <w:rPr>
      <w:rFonts w:eastAsiaTheme="minorEastAsia"/>
    </w:rPr>
  </w:style>
  <w:style w:type="paragraph" w:styleId="TOC5">
    <w:name w:val="toc 5"/>
    <w:basedOn w:val="Normal"/>
    <w:next w:val="Normal"/>
    <w:autoRedefine/>
    <w:uiPriority w:val="39"/>
    <w:unhideWhenUsed/>
    <w:rsid w:val="00E45552"/>
    <w:pPr>
      <w:spacing w:after="100"/>
      <w:ind w:left="880"/>
    </w:pPr>
    <w:rPr>
      <w:rFonts w:eastAsiaTheme="minorEastAsia"/>
    </w:rPr>
  </w:style>
  <w:style w:type="paragraph" w:styleId="TOC6">
    <w:name w:val="toc 6"/>
    <w:basedOn w:val="Normal"/>
    <w:next w:val="Normal"/>
    <w:autoRedefine/>
    <w:uiPriority w:val="39"/>
    <w:unhideWhenUsed/>
    <w:rsid w:val="00E45552"/>
    <w:pPr>
      <w:spacing w:after="100"/>
      <w:ind w:left="1100"/>
    </w:pPr>
    <w:rPr>
      <w:rFonts w:eastAsiaTheme="minorEastAsia"/>
    </w:rPr>
  </w:style>
  <w:style w:type="paragraph" w:styleId="TOC7">
    <w:name w:val="toc 7"/>
    <w:basedOn w:val="Normal"/>
    <w:next w:val="Normal"/>
    <w:autoRedefine/>
    <w:uiPriority w:val="39"/>
    <w:unhideWhenUsed/>
    <w:rsid w:val="00E45552"/>
    <w:pPr>
      <w:spacing w:after="100"/>
      <w:ind w:left="1320"/>
    </w:pPr>
    <w:rPr>
      <w:rFonts w:eastAsiaTheme="minorEastAsia"/>
    </w:rPr>
  </w:style>
  <w:style w:type="paragraph" w:styleId="TOC8">
    <w:name w:val="toc 8"/>
    <w:basedOn w:val="Normal"/>
    <w:next w:val="Normal"/>
    <w:autoRedefine/>
    <w:uiPriority w:val="39"/>
    <w:unhideWhenUsed/>
    <w:rsid w:val="00E45552"/>
    <w:pPr>
      <w:spacing w:after="100"/>
      <w:ind w:left="1540"/>
    </w:pPr>
    <w:rPr>
      <w:rFonts w:eastAsiaTheme="minorEastAsia"/>
    </w:rPr>
  </w:style>
  <w:style w:type="paragraph" w:styleId="TOC9">
    <w:name w:val="toc 9"/>
    <w:basedOn w:val="Normal"/>
    <w:next w:val="Normal"/>
    <w:autoRedefine/>
    <w:uiPriority w:val="39"/>
    <w:unhideWhenUsed/>
    <w:rsid w:val="00E45552"/>
    <w:pPr>
      <w:spacing w:after="100"/>
      <w:ind w:left="1760"/>
    </w:pPr>
    <w:rPr>
      <w:rFonts w:eastAsiaTheme="minorEastAsia"/>
    </w:rPr>
  </w:style>
  <w:style w:type="paragraph" w:customStyle="1" w:styleId="CellHeading">
    <w:name w:val="Cell Heading"/>
    <w:basedOn w:val="Normal"/>
    <w:rsid w:val="002270C8"/>
    <w:pPr>
      <w:suppressAutoHyphens/>
      <w:spacing w:before="120" w:line="240" w:lineRule="auto"/>
      <w:jc w:val="center"/>
    </w:pPr>
    <w:rPr>
      <w:rFonts w:ascii="Arial Bold" w:eastAsia="Times New Roman" w:hAnsi="Arial Bold" w:cs="Times New Roman"/>
      <w:color w:val="FFFFFF"/>
      <w:szCs w:val="24"/>
    </w:rPr>
  </w:style>
  <w:style w:type="paragraph" w:customStyle="1" w:styleId="CellBody">
    <w:name w:val="Cell Body"/>
    <w:basedOn w:val="Normal"/>
    <w:rsid w:val="002270C8"/>
    <w:pPr>
      <w:suppressAutoHyphens/>
      <w:spacing w:before="60" w:after="60" w:line="240" w:lineRule="auto"/>
      <w:ind w:left="72" w:right="72"/>
    </w:pPr>
    <w:rPr>
      <w:rFonts w:ascii="Arial" w:eastAsia="Times New Roman" w:hAnsi="Arial" w:cs="Times New Roman"/>
      <w:szCs w:val="24"/>
    </w:rPr>
  </w:style>
  <w:style w:type="table" w:customStyle="1" w:styleId="TableGrid0">
    <w:name w:val="TableGrid"/>
    <w:rsid w:val="001274D3"/>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895B1E"/>
    <w:pPr>
      <w:autoSpaceDE w:val="0"/>
      <w:autoSpaceDN w:val="0"/>
      <w:adjustRightInd w:val="0"/>
      <w:spacing w:after="0" w:line="240" w:lineRule="auto"/>
    </w:pPr>
    <w:rPr>
      <w:rFonts w:ascii="Courier New" w:hAnsi="Courier New" w:cs="Courier New"/>
      <w:color w:val="000000"/>
      <w:sz w:val="24"/>
      <w:szCs w:val="24"/>
    </w:rPr>
  </w:style>
  <w:style w:type="character" w:customStyle="1" w:styleId="apple-converted-space">
    <w:name w:val="apple-converted-space"/>
    <w:basedOn w:val="DefaultParagraphFont"/>
    <w:rsid w:val="00F25A3E"/>
  </w:style>
  <w:style w:type="character" w:styleId="PlaceholderText">
    <w:name w:val="Placeholder Text"/>
    <w:basedOn w:val="DefaultParagraphFont"/>
    <w:uiPriority w:val="99"/>
    <w:semiHidden/>
    <w:rsid w:val="0087287D"/>
    <w:rPr>
      <w:color w:val="808080"/>
    </w:rPr>
  </w:style>
  <w:style w:type="paragraph" w:styleId="Subtitle">
    <w:name w:val="Subtitle"/>
    <w:basedOn w:val="Normal"/>
    <w:next w:val="Normal"/>
    <w:link w:val="SubtitleChar"/>
    <w:uiPriority w:val="11"/>
    <w:qFormat/>
    <w:rsid w:val="002A05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055E"/>
    <w:rPr>
      <w:rFonts w:eastAsiaTheme="minorEastAsia"/>
      <w:color w:val="5A5A5A" w:themeColor="text1" w:themeTint="A5"/>
      <w:spacing w:val="15"/>
    </w:rPr>
  </w:style>
  <w:style w:type="character" w:customStyle="1" w:styleId="UnresolvedMention1">
    <w:name w:val="Unresolved Mention1"/>
    <w:basedOn w:val="DefaultParagraphFont"/>
    <w:uiPriority w:val="99"/>
    <w:semiHidden/>
    <w:unhideWhenUsed/>
    <w:rsid w:val="002A055E"/>
    <w:rPr>
      <w:color w:val="808080"/>
      <w:shd w:val="clear" w:color="auto" w:fill="E6E6E6"/>
    </w:rPr>
  </w:style>
  <w:style w:type="character" w:styleId="Emphasis">
    <w:name w:val="Emphasis"/>
    <w:basedOn w:val="DefaultParagraphFont"/>
    <w:uiPriority w:val="20"/>
    <w:qFormat/>
    <w:rsid w:val="008212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484">
      <w:bodyDiv w:val="1"/>
      <w:marLeft w:val="0"/>
      <w:marRight w:val="0"/>
      <w:marTop w:val="0"/>
      <w:marBottom w:val="0"/>
      <w:divBdr>
        <w:top w:val="none" w:sz="0" w:space="0" w:color="auto"/>
        <w:left w:val="none" w:sz="0" w:space="0" w:color="auto"/>
        <w:bottom w:val="none" w:sz="0" w:space="0" w:color="auto"/>
        <w:right w:val="none" w:sz="0" w:space="0" w:color="auto"/>
      </w:divBdr>
    </w:div>
    <w:div w:id="45423053">
      <w:bodyDiv w:val="1"/>
      <w:marLeft w:val="0"/>
      <w:marRight w:val="0"/>
      <w:marTop w:val="0"/>
      <w:marBottom w:val="0"/>
      <w:divBdr>
        <w:top w:val="none" w:sz="0" w:space="0" w:color="auto"/>
        <w:left w:val="none" w:sz="0" w:space="0" w:color="auto"/>
        <w:bottom w:val="none" w:sz="0" w:space="0" w:color="auto"/>
        <w:right w:val="none" w:sz="0" w:space="0" w:color="auto"/>
      </w:divBdr>
    </w:div>
    <w:div w:id="102384475">
      <w:bodyDiv w:val="1"/>
      <w:marLeft w:val="0"/>
      <w:marRight w:val="0"/>
      <w:marTop w:val="0"/>
      <w:marBottom w:val="0"/>
      <w:divBdr>
        <w:top w:val="none" w:sz="0" w:space="0" w:color="auto"/>
        <w:left w:val="none" w:sz="0" w:space="0" w:color="auto"/>
        <w:bottom w:val="none" w:sz="0" w:space="0" w:color="auto"/>
        <w:right w:val="none" w:sz="0" w:space="0" w:color="auto"/>
      </w:divBdr>
    </w:div>
    <w:div w:id="102501078">
      <w:bodyDiv w:val="1"/>
      <w:marLeft w:val="0"/>
      <w:marRight w:val="0"/>
      <w:marTop w:val="0"/>
      <w:marBottom w:val="0"/>
      <w:divBdr>
        <w:top w:val="none" w:sz="0" w:space="0" w:color="auto"/>
        <w:left w:val="none" w:sz="0" w:space="0" w:color="auto"/>
        <w:bottom w:val="none" w:sz="0" w:space="0" w:color="auto"/>
        <w:right w:val="none" w:sz="0" w:space="0" w:color="auto"/>
      </w:divBdr>
    </w:div>
    <w:div w:id="131824178">
      <w:bodyDiv w:val="1"/>
      <w:marLeft w:val="0"/>
      <w:marRight w:val="0"/>
      <w:marTop w:val="0"/>
      <w:marBottom w:val="0"/>
      <w:divBdr>
        <w:top w:val="none" w:sz="0" w:space="0" w:color="auto"/>
        <w:left w:val="none" w:sz="0" w:space="0" w:color="auto"/>
        <w:bottom w:val="none" w:sz="0" w:space="0" w:color="auto"/>
        <w:right w:val="none" w:sz="0" w:space="0" w:color="auto"/>
      </w:divBdr>
    </w:div>
    <w:div w:id="133568077">
      <w:bodyDiv w:val="1"/>
      <w:marLeft w:val="0"/>
      <w:marRight w:val="0"/>
      <w:marTop w:val="0"/>
      <w:marBottom w:val="0"/>
      <w:divBdr>
        <w:top w:val="none" w:sz="0" w:space="0" w:color="auto"/>
        <w:left w:val="none" w:sz="0" w:space="0" w:color="auto"/>
        <w:bottom w:val="none" w:sz="0" w:space="0" w:color="auto"/>
        <w:right w:val="none" w:sz="0" w:space="0" w:color="auto"/>
      </w:divBdr>
    </w:div>
    <w:div w:id="135880491">
      <w:bodyDiv w:val="1"/>
      <w:marLeft w:val="0"/>
      <w:marRight w:val="0"/>
      <w:marTop w:val="0"/>
      <w:marBottom w:val="0"/>
      <w:divBdr>
        <w:top w:val="none" w:sz="0" w:space="0" w:color="auto"/>
        <w:left w:val="none" w:sz="0" w:space="0" w:color="auto"/>
        <w:bottom w:val="none" w:sz="0" w:space="0" w:color="auto"/>
        <w:right w:val="none" w:sz="0" w:space="0" w:color="auto"/>
      </w:divBdr>
    </w:div>
    <w:div w:id="164563915">
      <w:bodyDiv w:val="1"/>
      <w:marLeft w:val="0"/>
      <w:marRight w:val="0"/>
      <w:marTop w:val="0"/>
      <w:marBottom w:val="0"/>
      <w:divBdr>
        <w:top w:val="none" w:sz="0" w:space="0" w:color="auto"/>
        <w:left w:val="none" w:sz="0" w:space="0" w:color="auto"/>
        <w:bottom w:val="none" w:sz="0" w:space="0" w:color="auto"/>
        <w:right w:val="none" w:sz="0" w:space="0" w:color="auto"/>
      </w:divBdr>
    </w:div>
    <w:div w:id="171378322">
      <w:bodyDiv w:val="1"/>
      <w:marLeft w:val="0"/>
      <w:marRight w:val="0"/>
      <w:marTop w:val="0"/>
      <w:marBottom w:val="0"/>
      <w:divBdr>
        <w:top w:val="none" w:sz="0" w:space="0" w:color="auto"/>
        <w:left w:val="none" w:sz="0" w:space="0" w:color="auto"/>
        <w:bottom w:val="none" w:sz="0" w:space="0" w:color="auto"/>
        <w:right w:val="none" w:sz="0" w:space="0" w:color="auto"/>
      </w:divBdr>
    </w:div>
    <w:div w:id="178206705">
      <w:bodyDiv w:val="1"/>
      <w:marLeft w:val="0"/>
      <w:marRight w:val="0"/>
      <w:marTop w:val="0"/>
      <w:marBottom w:val="0"/>
      <w:divBdr>
        <w:top w:val="none" w:sz="0" w:space="0" w:color="auto"/>
        <w:left w:val="none" w:sz="0" w:space="0" w:color="auto"/>
        <w:bottom w:val="none" w:sz="0" w:space="0" w:color="auto"/>
        <w:right w:val="none" w:sz="0" w:space="0" w:color="auto"/>
      </w:divBdr>
    </w:div>
    <w:div w:id="213196527">
      <w:bodyDiv w:val="1"/>
      <w:marLeft w:val="0"/>
      <w:marRight w:val="0"/>
      <w:marTop w:val="0"/>
      <w:marBottom w:val="0"/>
      <w:divBdr>
        <w:top w:val="none" w:sz="0" w:space="0" w:color="auto"/>
        <w:left w:val="none" w:sz="0" w:space="0" w:color="auto"/>
        <w:bottom w:val="none" w:sz="0" w:space="0" w:color="auto"/>
        <w:right w:val="none" w:sz="0" w:space="0" w:color="auto"/>
      </w:divBdr>
    </w:div>
    <w:div w:id="243683869">
      <w:bodyDiv w:val="1"/>
      <w:marLeft w:val="0"/>
      <w:marRight w:val="0"/>
      <w:marTop w:val="0"/>
      <w:marBottom w:val="0"/>
      <w:divBdr>
        <w:top w:val="none" w:sz="0" w:space="0" w:color="auto"/>
        <w:left w:val="none" w:sz="0" w:space="0" w:color="auto"/>
        <w:bottom w:val="none" w:sz="0" w:space="0" w:color="auto"/>
        <w:right w:val="none" w:sz="0" w:space="0" w:color="auto"/>
      </w:divBdr>
    </w:div>
    <w:div w:id="305135904">
      <w:bodyDiv w:val="1"/>
      <w:marLeft w:val="0"/>
      <w:marRight w:val="0"/>
      <w:marTop w:val="0"/>
      <w:marBottom w:val="0"/>
      <w:divBdr>
        <w:top w:val="none" w:sz="0" w:space="0" w:color="auto"/>
        <w:left w:val="none" w:sz="0" w:space="0" w:color="auto"/>
        <w:bottom w:val="none" w:sz="0" w:space="0" w:color="auto"/>
        <w:right w:val="none" w:sz="0" w:space="0" w:color="auto"/>
      </w:divBdr>
    </w:div>
    <w:div w:id="320547877">
      <w:bodyDiv w:val="1"/>
      <w:marLeft w:val="0"/>
      <w:marRight w:val="0"/>
      <w:marTop w:val="0"/>
      <w:marBottom w:val="0"/>
      <w:divBdr>
        <w:top w:val="none" w:sz="0" w:space="0" w:color="auto"/>
        <w:left w:val="none" w:sz="0" w:space="0" w:color="auto"/>
        <w:bottom w:val="none" w:sz="0" w:space="0" w:color="auto"/>
        <w:right w:val="none" w:sz="0" w:space="0" w:color="auto"/>
      </w:divBdr>
    </w:div>
    <w:div w:id="331185343">
      <w:bodyDiv w:val="1"/>
      <w:marLeft w:val="0"/>
      <w:marRight w:val="0"/>
      <w:marTop w:val="0"/>
      <w:marBottom w:val="0"/>
      <w:divBdr>
        <w:top w:val="none" w:sz="0" w:space="0" w:color="auto"/>
        <w:left w:val="none" w:sz="0" w:space="0" w:color="auto"/>
        <w:bottom w:val="none" w:sz="0" w:space="0" w:color="auto"/>
        <w:right w:val="none" w:sz="0" w:space="0" w:color="auto"/>
      </w:divBdr>
    </w:div>
    <w:div w:id="337512519">
      <w:bodyDiv w:val="1"/>
      <w:marLeft w:val="0"/>
      <w:marRight w:val="0"/>
      <w:marTop w:val="0"/>
      <w:marBottom w:val="0"/>
      <w:divBdr>
        <w:top w:val="none" w:sz="0" w:space="0" w:color="auto"/>
        <w:left w:val="none" w:sz="0" w:space="0" w:color="auto"/>
        <w:bottom w:val="none" w:sz="0" w:space="0" w:color="auto"/>
        <w:right w:val="none" w:sz="0" w:space="0" w:color="auto"/>
      </w:divBdr>
    </w:div>
    <w:div w:id="340015572">
      <w:bodyDiv w:val="1"/>
      <w:marLeft w:val="0"/>
      <w:marRight w:val="0"/>
      <w:marTop w:val="0"/>
      <w:marBottom w:val="0"/>
      <w:divBdr>
        <w:top w:val="none" w:sz="0" w:space="0" w:color="auto"/>
        <w:left w:val="none" w:sz="0" w:space="0" w:color="auto"/>
        <w:bottom w:val="none" w:sz="0" w:space="0" w:color="auto"/>
        <w:right w:val="none" w:sz="0" w:space="0" w:color="auto"/>
      </w:divBdr>
    </w:div>
    <w:div w:id="407120609">
      <w:bodyDiv w:val="1"/>
      <w:marLeft w:val="0"/>
      <w:marRight w:val="0"/>
      <w:marTop w:val="0"/>
      <w:marBottom w:val="0"/>
      <w:divBdr>
        <w:top w:val="none" w:sz="0" w:space="0" w:color="auto"/>
        <w:left w:val="none" w:sz="0" w:space="0" w:color="auto"/>
        <w:bottom w:val="none" w:sz="0" w:space="0" w:color="auto"/>
        <w:right w:val="none" w:sz="0" w:space="0" w:color="auto"/>
      </w:divBdr>
    </w:div>
    <w:div w:id="408116223">
      <w:bodyDiv w:val="1"/>
      <w:marLeft w:val="0"/>
      <w:marRight w:val="0"/>
      <w:marTop w:val="0"/>
      <w:marBottom w:val="0"/>
      <w:divBdr>
        <w:top w:val="none" w:sz="0" w:space="0" w:color="auto"/>
        <w:left w:val="none" w:sz="0" w:space="0" w:color="auto"/>
        <w:bottom w:val="none" w:sz="0" w:space="0" w:color="auto"/>
        <w:right w:val="none" w:sz="0" w:space="0" w:color="auto"/>
      </w:divBdr>
    </w:div>
    <w:div w:id="415133449">
      <w:bodyDiv w:val="1"/>
      <w:marLeft w:val="0"/>
      <w:marRight w:val="0"/>
      <w:marTop w:val="0"/>
      <w:marBottom w:val="0"/>
      <w:divBdr>
        <w:top w:val="none" w:sz="0" w:space="0" w:color="auto"/>
        <w:left w:val="none" w:sz="0" w:space="0" w:color="auto"/>
        <w:bottom w:val="none" w:sz="0" w:space="0" w:color="auto"/>
        <w:right w:val="none" w:sz="0" w:space="0" w:color="auto"/>
      </w:divBdr>
    </w:div>
    <w:div w:id="442774891">
      <w:bodyDiv w:val="1"/>
      <w:marLeft w:val="0"/>
      <w:marRight w:val="0"/>
      <w:marTop w:val="0"/>
      <w:marBottom w:val="0"/>
      <w:divBdr>
        <w:top w:val="none" w:sz="0" w:space="0" w:color="auto"/>
        <w:left w:val="none" w:sz="0" w:space="0" w:color="auto"/>
        <w:bottom w:val="none" w:sz="0" w:space="0" w:color="auto"/>
        <w:right w:val="none" w:sz="0" w:space="0" w:color="auto"/>
      </w:divBdr>
    </w:div>
    <w:div w:id="442959946">
      <w:bodyDiv w:val="1"/>
      <w:marLeft w:val="0"/>
      <w:marRight w:val="0"/>
      <w:marTop w:val="0"/>
      <w:marBottom w:val="0"/>
      <w:divBdr>
        <w:top w:val="none" w:sz="0" w:space="0" w:color="auto"/>
        <w:left w:val="none" w:sz="0" w:space="0" w:color="auto"/>
        <w:bottom w:val="none" w:sz="0" w:space="0" w:color="auto"/>
        <w:right w:val="none" w:sz="0" w:space="0" w:color="auto"/>
      </w:divBdr>
    </w:div>
    <w:div w:id="447546762">
      <w:bodyDiv w:val="1"/>
      <w:marLeft w:val="0"/>
      <w:marRight w:val="0"/>
      <w:marTop w:val="0"/>
      <w:marBottom w:val="0"/>
      <w:divBdr>
        <w:top w:val="none" w:sz="0" w:space="0" w:color="auto"/>
        <w:left w:val="none" w:sz="0" w:space="0" w:color="auto"/>
        <w:bottom w:val="none" w:sz="0" w:space="0" w:color="auto"/>
        <w:right w:val="none" w:sz="0" w:space="0" w:color="auto"/>
      </w:divBdr>
    </w:div>
    <w:div w:id="447621695">
      <w:bodyDiv w:val="1"/>
      <w:marLeft w:val="0"/>
      <w:marRight w:val="0"/>
      <w:marTop w:val="0"/>
      <w:marBottom w:val="0"/>
      <w:divBdr>
        <w:top w:val="none" w:sz="0" w:space="0" w:color="auto"/>
        <w:left w:val="none" w:sz="0" w:space="0" w:color="auto"/>
        <w:bottom w:val="none" w:sz="0" w:space="0" w:color="auto"/>
        <w:right w:val="none" w:sz="0" w:space="0" w:color="auto"/>
      </w:divBdr>
    </w:div>
    <w:div w:id="490102859">
      <w:bodyDiv w:val="1"/>
      <w:marLeft w:val="0"/>
      <w:marRight w:val="0"/>
      <w:marTop w:val="0"/>
      <w:marBottom w:val="0"/>
      <w:divBdr>
        <w:top w:val="none" w:sz="0" w:space="0" w:color="auto"/>
        <w:left w:val="none" w:sz="0" w:space="0" w:color="auto"/>
        <w:bottom w:val="none" w:sz="0" w:space="0" w:color="auto"/>
        <w:right w:val="none" w:sz="0" w:space="0" w:color="auto"/>
      </w:divBdr>
    </w:div>
    <w:div w:id="494034050">
      <w:bodyDiv w:val="1"/>
      <w:marLeft w:val="0"/>
      <w:marRight w:val="0"/>
      <w:marTop w:val="0"/>
      <w:marBottom w:val="0"/>
      <w:divBdr>
        <w:top w:val="none" w:sz="0" w:space="0" w:color="auto"/>
        <w:left w:val="none" w:sz="0" w:space="0" w:color="auto"/>
        <w:bottom w:val="none" w:sz="0" w:space="0" w:color="auto"/>
        <w:right w:val="none" w:sz="0" w:space="0" w:color="auto"/>
      </w:divBdr>
    </w:div>
    <w:div w:id="520972692">
      <w:bodyDiv w:val="1"/>
      <w:marLeft w:val="0"/>
      <w:marRight w:val="0"/>
      <w:marTop w:val="0"/>
      <w:marBottom w:val="0"/>
      <w:divBdr>
        <w:top w:val="none" w:sz="0" w:space="0" w:color="auto"/>
        <w:left w:val="none" w:sz="0" w:space="0" w:color="auto"/>
        <w:bottom w:val="none" w:sz="0" w:space="0" w:color="auto"/>
        <w:right w:val="none" w:sz="0" w:space="0" w:color="auto"/>
      </w:divBdr>
    </w:div>
    <w:div w:id="530413136">
      <w:bodyDiv w:val="1"/>
      <w:marLeft w:val="0"/>
      <w:marRight w:val="0"/>
      <w:marTop w:val="0"/>
      <w:marBottom w:val="0"/>
      <w:divBdr>
        <w:top w:val="none" w:sz="0" w:space="0" w:color="auto"/>
        <w:left w:val="none" w:sz="0" w:space="0" w:color="auto"/>
        <w:bottom w:val="none" w:sz="0" w:space="0" w:color="auto"/>
        <w:right w:val="none" w:sz="0" w:space="0" w:color="auto"/>
      </w:divBdr>
    </w:div>
    <w:div w:id="535388722">
      <w:bodyDiv w:val="1"/>
      <w:marLeft w:val="0"/>
      <w:marRight w:val="0"/>
      <w:marTop w:val="0"/>
      <w:marBottom w:val="0"/>
      <w:divBdr>
        <w:top w:val="none" w:sz="0" w:space="0" w:color="auto"/>
        <w:left w:val="none" w:sz="0" w:space="0" w:color="auto"/>
        <w:bottom w:val="none" w:sz="0" w:space="0" w:color="auto"/>
        <w:right w:val="none" w:sz="0" w:space="0" w:color="auto"/>
      </w:divBdr>
    </w:div>
    <w:div w:id="539707583">
      <w:bodyDiv w:val="1"/>
      <w:marLeft w:val="0"/>
      <w:marRight w:val="0"/>
      <w:marTop w:val="0"/>
      <w:marBottom w:val="0"/>
      <w:divBdr>
        <w:top w:val="none" w:sz="0" w:space="0" w:color="auto"/>
        <w:left w:val="none" w:sz="0" w:space="0" w:color="auto"/>
        <w:bottom w:val="none" w:sz="0" w:space="0" w:color="auto"/>
        <w:right w:val="none" w:sz="0" w:space="0" w:color="auto"/>
      </w:divBdr>
    </w:div>
    <w:div w:id="548079102">
      <w:bodyDiv w:val="1"/>
      <w:marLeft w:val="0"/>
      <w:marRight w:val="0"/>
      <w:marTop w:val="0"/>
      <w:marBottom w:val="0"/>
      <w:divBdr>
        <w:top w:val="none" w:sz="0" w:space="0" w:color="auto"/>
        <w:left w:val="none" w:sz="0" w:space="0" w:color="auto"/>
        <w:bottom w:val="none" w:sz="0" w:space="0" w:color="auto"/>
        <w:right w:val="none" w:sz="0" w:space="0" w:color="auto"/>
      </w:divBdr>
    </w:div>
    <w:div w:id="589973866">
      <w:bodyDiv w:val="1"/>
      <w:marLeft w:val="0"/>
      <w:marRight w:val="0"/>
      <w:marTop w:val="0"/>
      <w:marBottom w:val="0"/>
      <w:divBdr>
        <w:top w:val="none" w:sz="0" w:space="0" w:color="auto"/>
        <w:left w:val="none" w:sz="0" w:space="0" w:color="auto"/>
        <w:bottom w:val="none" w:sz="0" w:space="0" w:color="auto"/>
        <w:right w:val="none" w:sz="0" w:space="0" w:color="auto"/>
      </w:divBdr>
    </w:div>
    <w:div w:id="594170071">
      <w:bodyDiv w:val="1"/>
      <w:marLeft w:val="0"/>
      <w:marRight w:val="0"/>
      <w:marTop w:val="0"/>
      <w:marBottom w:val="0"/>
      <w:divBdr>
        <w:top w:val="none" w:sz="0" w:space="0" w:color="auto"/>
        <w:left w:val="none" w:sz="0" w:space="0" w:color="auto"/>
        <w:bottom w:val="none" w:sz="0" w:space="0" w:color="auto"/>
        <w:right w:val="none" w:sz="0" w:space="0" w:color="auto"/>
      </w:divBdr>
    </w:div>
    <w:div w:id="614217369">
      <w:bodyDiv w:val="1"/>
      <w:marLeft w:val="0"/>
      <w:marRight w:val="0"/>
      <w:marTop w:val="0"/>
      <w:marBottom w:val="0"/>
      <w:divBdr>
        <w:top w:val="none" w:sz="0" w:space="0" w:color="auto"/>
        <w:left w:val="none" w:sz="0" w:space="0" w:color="auto"/>
        <w:bottom w:val="none" w:sz="0" w:space="0" w:color="auto"/>
        <w:right w:val="none" w:sz="0" w:space="0" w:color="auto"/>
      </w:divBdr>
    </w:div>
    <w:div w:id="622661776">
      <w:bodyDiv w:val="1"/>
      <w:marLeft w:val="0"/>
      <w:marRight w:val="0"/>
      <w:marTop w:val="0"/>
      <w:marBottom w:val="0"/>
      <w:divBdr>
        <w:top w:val="none" w:sz="0" w:space="0" w:color="auto"/>
        <w:left w:val="none" w:sz="0" w:space="0" w:color="auto"/>
        <w:bottom w:val="none" w:sz="0" w:space="0" w:color="auto"/>
        <w:right w:val="none" w:sz="0" w:space="0" w:color="auto"/>
      </w:divBdr>
    </w:div>
    <w:div w:id="644314946">
      <w:bodyDiv w:val="1"/>
      <w:marLeft w:val="0"/>
      <w:marRight w:val="0"/>
      <w:marTop w:val="0"/>
      <w:marBottom w:val="0"/>
      <w:divBdr>
        <w:top w:val="none" w:sz="0" w:space="0" w:color="auto"/>
        <w:left w:val="none" w:sz="0" w:space="0" w:color="auto"/>
        <w:bottom w:val="none" w:sz="0" w:space="0" w:color="auto"/>
        <w:right w:val="none" w:sz="0" w:space="0" w:color="auto"/>
      </w:divBdr>
    </w:div>
    <w:div w:id="658076052">
      <w:bodyDiv w:val="1"/>
      <w:marLeft w:val="0"/>
      <w:marRight w:val="0"/>
      <w:marTop w:val="0"/>
      <w:marBottom w:val="0"/>
      <w:divBdr>
        <w:top w:val="none" w:sz="0" w:space="0" w:color="auto"/>
        <w:left w:val="none" w:sz="0" w:space="0" w:color="auto"/>
        <w:bottom w:val="none" w:sz="0" w:space="0" w:color="auto"/>
        <w:right w:val="none" w:sz="0" w:space="0" w:color="auto"/>
      </w:divBdr>
    </w:div>
    <w:div w:id="679741115">
      <w:bodyDiv w:val="1"/>
      <w:marLeft w:val="0"/>
      <w:marRight w:val="0"/>
      <w:marTop w:val="0"/>
      <w:marBottom w:val="0"/>
      <w:divBdr>
        <w:top w:val="none" w:sz="0" w:space="0" w:color="auto"/>
        <w:left w:val="none" w:sz="0" w:space="0" w:color="auto"/>
        <w:bottom w:val="none" w:sz="0" w:space="0" w:color="auto"/>
        <w:right w:val="none" w:sz="0" w:space="0" w:color="auto"/>
      </w:divBdr>
    </w:div>
    <w:div w:id="682634361">
      <w:bodyDiv w:val="1"/>
      <w:marLeft w:val="0"/>
      <w:marRight w:val="0"/>
      <w:marTop w:val="0"/>
      <w:marBottom w:val="0"/>
      <w:divBdr>
        <w:top w:val="none" w:sz="0" w:space="0" w:color="auto"/>
        <w:left w:val="none" w:sz="0" w:space="0" w:color="auto"/>
        <w:bottom w:val="none" w:sz="0" w:space="0" w:color="auto"/>
        <w:right w:val="none" w:sz="0" w:space="0" w:color="auto"/>
      </w:divBdr>
    </w:div>
    <w:div w:id="694235415">
      <w:bodyDiv w:val="1"/>
      <w:marLeft w:val="0"/>
      <w:marRight w:val="0"/>
      <w:marTop w:val="0"/>
      <w:marBottom w:val="0"/>
      <w:divBdr>
        <w:top w:val="none" w:sz="0" w:space="0" w:color="auto"/>
        <w:left w:val="none" w:sz="0" w:space="0" w:color="auto"/>
        <w:bottom w:val="none" w:sz="0" w:space="0" w:color="auto"/>
        <w:right w:val="none" w:sz="0" w:space="0" w:color="auto"/>
      </w:divBdr>
    </w:div>
    <w:div w:id="700055860">
      <w:bodyDiv w:val="1"/>
      <w:marLeft w:val="0"/>
      <w:marRight w:val="0"/>
      <w:marTop w:val="0"/>
      <w:marBottom w:val="0"/>
      <w:divBdr>
        <w:top w:val="none" w:sz="0" w:space="0" w:color="auto"/>
        <w:left w:val="none" w:sz="0" w:space="0" w:color="auto"/>
        <w:bottom w:val="none" w:sz="0" w:space="0" w:color="auto"/>
        <w:right w:val="none" w:sz="0" w:space="0" w:color="auto"/>
      </w:divBdr>
    </w:div>
    <w:div w:id="752046735">
      <w:bodyDiv w:val="1"/>
      <w:marLeft w:val="0"/>
      <w:marRight w:val="0"/>
      <w:marTop w:val="0"/>
      <w:marBottom w:val="0"/>
      <w:divBdr>
        <w:top w:val="none" w:sz="0" w:space="0" w:color="auto"/>
        <w:left w:val="none" w:sz="0" w:space="0" w:color="auto"/>
        <w:bottom w:val="none" w:sz="0" w:space="0" w:color="auto"/>
        <w:right w:val="none" w:sz="0" w:space="0" w:color="auto"/>
      </w:divBdr>
    </w:div>
    <w:div w:id="788622749">
      <w:bodyDiv w:val="1"/>
      <w:marLeft w:val="0"/>
      <w:marRight w:val="0"/>
      <w:marTop w:val="0"/>
      <w:marBottom w:val="0"/>
      <w:divBdr>
        <w:top w:val="none" w:sz="0" w:space="0" w:color="auto"/>
        <w:left w:val="none" w:sz="0" w:space="0" w:color="auto"/>
        <w:bottom w:val="none" w:sz="0" w:space="0" w:color="auto"/>
        <w:right w:val="none" w:sz="0" w:space="0" w:color="auto"/>
      </w:divBdr>
    </w:div>
    <w:div w:id="854003580">
      <w:bodyDiv w:val="1"/>
      <w:marLeft w:val="0"/>
      <w:marRight w:val="0"/>
      <w:marTop w:val="0"/>
      <w:marBottom w:val="0"/>
      <w:divBdr>
        <w:top w:val="none" w:sz="0" w:space="0" w:color="auto"/>
        <w:left w:val="none" w:sz="0" w:space="0" w:color="auto"/>
        <w:bottom w:val="none" w:sz="0" w:space="0" w:color="auto"/>
        <w:right w:val="none" w:sz="0" w:space="0" w:color="auto"/>
      </w:divBdr>
    </w:div>
    <w:div w:id="862015848">
      <w:bodyDiv w:val="1"/>
      <w:marLeft w:val="0"/>
      <w:marRight w:val="0"/>
      <w:marTop w:val="0"/>
      <w:marBottom w:val="0"/>
      <w:divBdr>
        <w:top w:val="none" w:sz="0" w:space="0" w:color="auto"/>
        <w:left w:val="none" w:sz="0" w:space="0" w:color="auto"/>
        <w:bottom w:val="none" w:sz="0" w:space="0" w:color="auto"/>
        <w:right w:val="none" w:sz="0" w:space="0" w:color="auto"/>
      </w:divBdr>
    </w:div>
    <w:div w:id="924455846">
      <w:bodyDiv w:val="1"/>
      <w:marLeft w:val="0"/>
      <w:marRight w:val="0"/>
      <w:marTop w:val="0"/>
      <w:marBottom w:val="0"/>
      <w:divBdr>
        <w:top w:val="none" w:sz="0" w:space="0" w:color="auto"/>
        <w:left w:val="none" w:sz="0" w:space="0" w:color="auto"/>
        <w:bottom w:val="none" w:sz="0" w:space="0" w:color="auto"/>
        <w:right w:val="none" w:sz="0" w:space="0" w:color="auto"/>
      </w:divBdr>
    </w:div>
    <w:div w:id="940338722">
      <w:bodyDiv w:val="1"/>
      <w:marLeft w:val="0"/>
      <w:marRight w:val="0"/>
      <w:marTop w:val="0"/>
      <w:marBottom w:val="0"/>
      <w:divBdr>
        <w:top w:val="none" w:sz="0" w:space="0" w:color="auto"/>
        <w:left w:val="none" w:sz="0" w:space="0" w:color="auto"/>
        <w:bottom w:val="none" w:sz="0" w:space="0" w:color="auto"/>
        <w:right w:val="none" w:sz="0" w:space="0" w:color="auto"/>
      </w:divBdr>
    </w:div>
    <w:div w:id="942372417">
      <w:bodyDiv w:val="1"/>
      <w:marLeft w:val="0"/>
      <w:marRight w:val="0"/>
      <w:marTop w:val="0"/>
      <w:marBottom w:val="0"/>
      <w:divBdr>
        <w:top w:val="none" w:sz="0" w:space="0" w:color="auto"/>
        <w:left w:val="none" w:sz="0" w:space="0" w:color="auto"/>
        <w:bottom w:val="none" w:sz="0" w:space="0" w:color="auto"/>
        <w:right w:val="none" w:sz="0" w:space="0" w:color="auto"/>
      </w:divBdr>
    </w:div>
    <w:div w:id="989678399">
      <w:bodyDiv w:val="1"/>
      <w:marLeft w:val="0"/>
      <w:marRight w:val="0"/>
      <w:marTop w:val="0"/>
      <w:marBottom w:val="0"/>
      <w:divBdr>
        <w:top w:val="none" w:sz="0" w:space="0" w:color="auto"/>
        <w:left w:val="none" w:sz="0" w:space="0" w:color="auto"/>
        <w:bottom w:val="none" w:sz="0" w:space="0" w:color="auto"/>
        <w:right w:val="none" w:sz="0" w:space="0" w:color="auto"/>
      </w:divBdr>
    </w:div>
    <w:div w:id="1016033019">
      <w:bodyDiv w:val="1"/>
      <w:marLeft w:val="0"/>
      <w:marRight w:val="0"/>
      <w:marTop w:val="0"/>
      <w:marBottom w:val="0"/>
      <w:divBdr>
        <w:top w:val="none" w:sz="0" w:space="0" w:color="auto"/>
        <w:left w:val="none" w:sz="0" w:space="0" w:color="auto"/>
        <w:bottom w:val="none" w:sz="0" w:space="0" w:color="auto"/>
        <w:right w:val="none" w:sz="0" w:space="0" w:color="auto"/>
      </w:divBdr>
    </w:div>
    <w:div w:id="1026441589">
      <w:bodyDiv w:val="1"/>
      <w:marLeft w:val="0"/>
      <w:marRight w:val="0"/>
      <w:marTop w:val="0"/>
      <w:marBottom w:val="0"/>
      <w:divBdr>
        <w:top w:val="none" w:sz="0" w:space="0" w:color="auto"/>
        <w:left w:val="none" w:sz="0" w:space="0" w:color="auto"/>
        <w:bottom w:val="none" w:sz="0" w:space="0" w:color="auto"/>
        <w:right w:val="none" w:sz="0" w:space="0" w:color="auto"/>
      </w:divBdr>
    </w:div>
    <w:div w:id="1030960056">
      <w:bodyDiv w:val="1"/>
      <w:marLeft w:val="0"/>
      <w:marRight w:val="0"/>
      <w:marTop w:val="0"/>
      <w:marBottom w:val="0"/>
      <w:divBdr>
        <w:top w:val="none" w:sz="0" w:space="0" w:color="auto"/>
        <w:left w:val="none" w:sz="0" w:space="0" w:color="auto"/>
        <w:bottom w:val="none" w:sz="0" w:space="0" w:color="auto"/>
        <w:right w:val="none" w:sz="0" w:space="0" w:color="auto"/>
      </w:divBdr>
    </w:div>
    <w:div w:id="1058167639">
      <w:bodyDiv w:val="1"/>
      <w:marLeft w:val="0"/>
      <w:marRight w:val="0"/>
      <w:marTop w:val="0"/>
      <w:marBottom w:val="0"/>
      <w:divBdr>
        <w:top w:val="none" w:sz="0" w:space="0" w:color="auto"/>
        <w:left w:val="none" w:sz="0" w:space="0" w:color="auto"/>
        <w:bottom w:val="none" w:sz="0" w:space="0" w:color="auto"/>
        <w:right w:val="none" w:sz="0" w:space="0" w:color="auto"/>
      </w:divBdr>
    </w:div>
    <w:div w:id="1094014640">
      <w:bodyDiv w:val="1"/>
      <w:marLeft w:val="0"/>
      <w:marRight w:val="0"/>
      <w:marTop w:val="0"/>
      <w:marBottom w:val="0"/>
      <w:divBdr>
        <w:top w:val="none" w:sz="0" w:space="0" w:color="auto"/>
        <w:left w:val="none" w:sz="0" w:space="0" w:color="auto"/>
        <w:bottom w:val="none" w:sz="0" w:space="0" w:color="auto"/>
        <w:right w:val="none" w:sz="0" w:space="0" w:color="auto"/>
      </w:divBdr>
    </w:div>
    <w:div w:id="1095636977">
      <w:bodyDiv w:val="1"/>
      <w:marLeft w:val="0"/>
      <w:marRight w:val="0"/>
      <w:marTop w:val="0"/>
      <w:marBottom w:val="0"/>
      <w:divBdr>
        <w:top w:val="none" w:sz="0" w:space="0" w:color="auto"/>
        <w:left w:val="none" w:sz="0" w:space="0" w:color="auto"/>
        <w:bottom w:val="none" w:sz="0" w:space="0" w:color="auto"/>
        <w:right w:val="none" w:sz="0" w:space="0" w:color="auto"/>
      </w:divBdr>
    </w:div>
    <w:div w:id="1096755308">
      <w:bodyDiv w:val="1"/>
      <w:marLeft w:val="0"/>
      <w:marRight w:val="0"/>
      <w:marTop w:val="0"/>
      <w:marBottom w:val="0"/>
      <w:divBdr>
        <w:top w:val="none" w:sz="0" w:space="0" w:color="auto"/>
        <w:left w:val="none" w:sz="0" w:space="0" w:color="auto"/>
        <w:bottom w:val="none" w:sz="0" w:space="0" w:color="auto"/>
        <w:right w:val="none" w:sz="0" w:space="0" w:color="auto"/>
      </w:divBdr>
    </w:div>
    <w:div w:id="1113474606">
      <w:bodyDiv w:val="1"/>
      <w:marLeft w:val="0"/>
      <w:marRight w:val="0"/>
      <w:marTop w:val="0"/>
      <w:marBottom w:val="0"/>
      <w:divBdr>
        <w:top w:val="none" w:sz="0" w:space="0" w:color="auto"/>
        <w:left w:val="none" w:sz="0" w:space="0" w:color="auto"/>
        <w:bottom w:val="none" w:sz="0" w:space="0" w:color="auto"/>
        <w:right w:val="none" w:sz="0" w:space="0" w:color="auto"/>
      </w:divBdr>
    </w:div>
    <w:div w:id="1130824028">
      <w:bodyDiv w:val="1"/>
      <w:marLeft w:val="0"/>
      <w:marRight w:val="0"/>
      <w:marTop w:val="0"/>
      <w:marBottom w:val="0"/>
      <w:divBdr>
        <w:top w:val="none" w:sz="0" w:space="0" w:color="auto"/>
        <w:left w:val="none" w:sz="0" w:space="0" w:color="auto"/>
        <w:bottom w:val="none" w:sz="0" w:space="0" w:color="auto"/>
        <w:right w:val="none" w:sz="0" w:space="0" w:color="auto"/>
      </w:divBdr>
    </w:div>
    <w:div w:id="1144857895">
      <w:bodyDiv w:val="1"/>
      <w:marLeft w:val="0"/>
      <w:marRight w:val="0"/>
      <w:marTop w:val="0"/>
      <w:marBottom w:val="0"/>
      <w:divBdr>
        <w:top w:val="none" w:sz="0" w:space="0" w:color="auto"/>
        <w:left w:val="none" w:sz="0" w:space="0" w:color="auto"/>
        <w:bottom w:val="none" w:sz="0" w:space="0" w:color="auto"/>
        <w:right w:val="none" w:sz="0" w:space="0" w:color="auto"/>
      </w:divBdr>
    </w:div>
    <w:div w:id="1233387627">
      <w:bodyDiv w:val="1"/>
      <w:marLeft w:val="0"/>
      <w:marRight w:val="0"/>
      <w:marTop w:val="0"/>
      <w:marBottom w:val="0"/>
      <w:divBdr>
        <w:top w:val="none" w:sz="0" w:space="0" w:color="auto"/>
        <w:left w:val="none" w:sz="0" w:space="0" w:color="auto"/>
        <w:bottom w:val="none" w:sz="0" w:space="0" w:color="auto"/>
        <w:right w:val="none" w:sz="0" w:space="0" w:color="auto"/>
      </w:divBdr>
    </w:div>
    <w:div w:id="1243874115">
      <w:bodyDiv w:val="1"/>
      <w:marLeft w:val="0"/>
      <w:marRight w:val="0"/>
      <w:marTop w:val="0"/>
      <w:marBottom w:val="0"/>
      <w:divBdr>
        <w:top w:val="none" w:sz="0" w:space="0" w:color="auto"/>
        <w:left w:val="none" w:sz="0" w:space="0" w:color="auto"/>
        <w:bottom w:val="none" w:sz="0" w:space="0" w:color="auto"/>
        <w:right w:val="none" w:sz="0" w:space="0" w:color="auto"/>
      </w:divBdr>
    </w:div>
    <w:div w:id="1283340617">
      <w:bodyDiv w:val="1"/>
      <w:marLeft w:val="0"/>
      <w:marRight w:val="0"/>
      <w:marTop w:val="0"/>
      <w:marBottom w:val="0"/>
      <w:divBdr>
        <w:top w:val="none" w:sz="0" w:space="0" w:color="auto"/>
        <w:left w:val="none" w:sz="0" w:space="0" w:color="auto"/>
        <w:bottom w:val="none" w:sz="0" w:space="0" w:color="auto"/>
        <w:right w:val="none" w:sz="0" w:space="0" w:color="auto"/>
      </w:divBdr>
    </w:div>
    <w:div w:id="1299992692">
      <w:bodyDiv w:val="1"/>
      <w:marLeft w:val="0"/>
      <w:marRight w:val="0"/>
      <w:marTop w:val="0"/>
      <w:marBottom w:val="0"/>
      <w:divBdr>
        <w:top w:val="none" w:sz="0" w:space="0" w:color="auto"/>
        <w:left w:val="none" w:sz="0" w:space="0" w:color="auto"/>
        <w:bottom w:val="none" w:sz="0" w:space="0" w:color="auto"/>
        <w:right w:val="none" w:sz="0" w:space="0" w:color="auto"/>
      </w:divBdr>
    </w:div>
    <w:div w:id="1314094095">
      <w:bodyDiv w:val="1"/>
      <w:marLeft w:val="0"/>
      <w:marRight w:val="0"/>
      <w:marTop w:val="0"/>
      <w:marBottom w:val="0"/>
      <w:divBdr>
        <w:top w:val="none" w:sz="0" w:space="0" w:color="auto"/>
        <w:left w:val="none" w:sz="0" w:space="0" w:color="auto"/>
        <w:bottom w:val="none" w:sz="0" w:space="0" w:color="auto"/>
        <w:right w:val="none" w:sz="0" w:space="0" w:color="auto"/>
      </w:divBdr>
    </w:div>
    <w:div w:id="1348483673">
      <w:bodyDiv w:val="1"/>
      <w:marLeft w:val="0"/>
      <w:marRight w:val="0"/>
      <w:marTop w:val="0"/>
      <w:marBottom w:val="0"/>
      <w:divBdr>
        <w:top w:val="none" w:sz="0" w:space="0" w:color="auto"/>
        <w:left w:val="none" w:sz="0" w:space="0" w:color="auto"/>
        <w:bottom w:val="none" w:sz="0" w:space="0" w:color="auto"/>
        <w:right w:val="none" w:sz="0" w:space="0" w:color="auto"/>
      </w:divBdr>
    </w:div>
    <w:div w:id="1373729836">
      <w:bodyDiv w:val="1"/>
      <w:marLeft w:val="0"/>
      <w:marRight w:val="0"/>
      <w:marTop w:val="0"/>
      <w:marBottom w:val="0"/>
      <w:divBdr>
        <w:top w:val="none" w:sz="0" w:space="0" w:color="auto"/>
        <w:left w:val="none" w:sz="0" w:space="0" w:color="auto"/>
        <w:bottom w:val="none" w:sz="0" w:space="0" w:color="auto"/>
        <w:right w:val="none" w:sz="0" w:space="0" w:color="auto"/>
      </w:divBdr>
    </w:div>
    <w:div w:id="1400782781">
      <w:bodyDiv w:val="1"/>
      <w:marLeft w:val="0"/>
      <w:marRight w:val="0"/>
      <w:marTop w:val="0"/>
      <w:marBottom w:val="0"/>
      <w:divBdr>
        <w:top w:val="none" w:sz="0" w:space="0" w:color="auto"/>
        <w:left w:val="none" w:sz="0" w:space="0" w:color="auto"/>
        <w:bottom w:val="none" w:sz="0" w:space="0" w:color="auto"/>
        <w:right w:val="none" w:sz="0" w:space="0" w:color="auto"/>
      </w:divBdr>
    </w:div>
    <w:div w:id="1406419681">
      <w:bodyDiv w:val="1"/>
      <w:marLeft w:val="0"/>
      <w:marRight w:val="0"/>
      <w:marTop w:val="0"/>
      <w:marBottom w:val="0"/>
      <w:divBdr>
        <w:top w:val="none" w:sz="0" w:space="0" w:color="auto"/>
        <w:left w:val="none" w:sz="0" w:space="0" w:color="auto"/>
        <w:bottom w:val="none" w:sz="0" w:space="0" w:color="auto"/>
        <w:right w:val="none" w:sz="0" w:space="0" w:color="auto"/>
      </w:divBdr>
    </w:div>
    <w:div w:id="1407528115">
      <w:bodyDiv w:val="1"/>
      <w:marLeft w:val="0"/>
      <w:marRight w:val="0"/>
      <w:marTop w:val="0"/>
      <w:marBottom w:val="0"/>
      <w:divBdr>
        <w:top w:val="none" w:sz="0" w:space="0" w:color="auto"/>
        <w:left w:val="none" w:sz="0" w:space="0" w:color="auto"/>
        <w:bottom w:val="none" w:sz="0" w:space="0" w:color="auto"/>
        <w:right w:val="none" w:sz="0" w:space="0" w:color="auto"/>
      </w:divBdr>
    </w:div>
    <w:div w:id="1473207661">
      <w:bodyDiv w:val="1"/>
      <w:marLeft w:val="0"/>
      <w:marRight w:val="0"/>
      <w:marTop w:val="0"/>
      <w:marBottom w:val="0"/>
      <w:divBdr>
        <w:top w:val="none" w:sz="0" w:space="0" w:color="auto"/>
        <w:left w:val="none" w:sz="0" w:space="0" w:color="auto"/>
        <w:bottom w:val="none" w:sz="0" w:space="0" w:color="auto"/>
        <w:right w:val="none" w:sz="0" w:space="0" w:color="auto"/>
      </w:divBdr>
    </w:div>
    <w:div w:id="1488748241">
      <w:bodyDiv w:val="1"/>
      <w:marLeft w:val="0"/>
      <w:marRight w:val="0"/>
      <w:marTop w:val="0"/>
      <w:marBottom w:val="0"/>
      <w:divBdr>
        <w:top w:val="none" w:sz="0" w:space="0" w:color="auto"/>
        <w:left w:val="none" w:sz="0" w:space="0" w:color="auto"/>
        <w:bottom w:val="none" w:sz="0" w:space="0" w:color="auto"/>
        <w:right w:val="none" w:sz="0" w:space="0" w:color="auto"/>
      </w:divBdr>
    </w:div>
    <w:div w:id="1514690201">
      <w:bodyDiv w:val="1"/>
      <w:marLeft w:val="0"/>
      <w:marRight w:val="0"/>
      <w:marTop w:val="0"/>
      <w:marBottom w:val="0"/>
      <w:divBdr>
        <w:top w:val="none" w:sz="0" w:space="0" w:color="auto"/>
        <w:left w:val="none" w:sz="0" w:space="0" w:color="auto"/>
        <w:bottom w:val="none" w:sz="0" w:space="0" w:color="auto"/>
        <w:right w:val="none" w:sz="0" w:space="0" w:color="auto"/>
      </w:divBdr>
    </w:div>
    <w:div w:id="1518420754">
      <w:bodyDiv w:val="1"/>
      <w:marLeft w:val="0"/>
      <w:marRight w:val="0"/>
      <w:marTop w:val="0"/>
      <w:marBottom w:val="0"/>
      <w:divBdr>
        <w:top w:val="none" w:sz="0" w:space="0" w:color="auto"/>
        <w:left w:val="none" w:sz="0" w:space="0" w:color="auto"/>
        <w:bottom w:val="none" w:sz="0" w:space="0" w:color="auto"/>
        <w:right w:val="none" w:sz="0" w:space="0" w:color="auto"/>
      </w:divBdr>
    </w:div>
    <w:div w:id="1522430192">
      <w:bodyDiv w:val="1"/>
      <w:marLeft w:val="0"/>
      <w:marRight w:val="0"/>
      <w:marTop w:val="0"/>
      <w:marBottom w:val="0"/>
      <w:divBdr>
        <w:top w:val="none" w:sz="0" w:space="0" w:color="auto"/>
        <w:left w:val="none" w:sz="0" w:space="0" w:color="auto"/>
        <w:bottom w:val="none" w:sz="0" w:space="0" w:color="auto"/>
        <w:right w:val="none" w:sz="0" w:space="0" w:color="auto"/>
      </w:divBdr>
    </w:div>
    <w:div w:id="1553494188">
      <w:bodyDiv w:val="1"/>
      <w:marLeft w:val="0"/>
      <w:marRight w:val="0"/>
      <w:marTop w:val="0"/>
      <w:marBottom w:val="0"/>
      <w:divBdr>
        <w:top w:val="none" w:sz="0" w:space="0" w:color="auto"/>
        <w:left w:val="none" w:sz="0" w:space="0" w:color="auto"/>
        <w:bottom w:val="none" w:sz="0" w:space="0" w:color="auto"/>
        <w:right w:val="none" w:sz="0" w:space="0" w:color="auto"/>
      </w:divBdr>
    </w:div>
    <w:div w:id="1577132546">
      <w:bodyDiv w:val="1"/>
      <w:marLeft w:val="0"/>
      <w:marRight w:val="0"/>
      <w:marTop w:val="0"/>
      <w:marBottom w:val="0"/>
      <w:divBdr>
        <w:top w:val="none" w:sz="0" w:space="0" w:color="auto"/>
        <w:left w:val="none" w:sz="0" w:space="0" w:color="auto"/>
        <w:bottom w:val="none" w:sz="0" w:space="0" w:color="auto"/>
        <w:right w:val="none" w:sz="0" w:space="0" w:color="auto"/>
      </w:divBdr>
    </w:div>
    <w:div w:id="1587806630">
      <w:bodyDiv w:val="1"/>
      <w:marLeft w:val="0"/>
      <w:marRight w:val="0"/>
      <w:marTop w:val="0"/>
      <w:marBottom w:val="0"/>
      <w:divBdr>
        <w:top w:val="none" w:sz="0" w:space="0" w:color="auto"/>
        <w:left w:val="none" w:sz="0" w:space="0" w:color="auto"/>
        <w:bottom w:val="none" w:sz="0" w:space="0" w:color="auto"/>
        <w:right w:val="none" w:sz="0" w:space="0" w:color="auto"/>
      </w:divBdr>
    </w:div>
    <w:div w:id="1641232822">
      <w:bodyDiv w:val="1"/>
      <w:marLeft w:val="0"/>
      <w:marRight w:val="0"/>
      <w:marTop w:val="0"/>
      <w:marBottom w:val="0"/>
      <w:divBdr>
        <w:top w:val="none" w:sz="0" w:space="0" w:color="auto"/>
        <w:left w:val="none" w:sz="0" w:space="0" w:color="auto"/>
        <w:bottom w:val="none" w:sz="0" w:space="0" w:color="auto"/>
        <w:right w:val="none" w:sz="0" w:space="0" w:color="auto"/>
      </w:divBdr>
    </w:div>
    <w:div w:id="1660234418">
      <w:bodyDiv w:val="1"/>
      <w:marLeft w:val="0"/>
      <w:marRight w:val="0"/>
      <w:marTop w:val="0"/>
      <w:marBottom w:val="0"/>
      <w:divBdr>
        <w:top w:val="none" w:sz="0" w:space="0" w:color="auto"/>
        <w:left w:val="none" w:sz="0" w:space="0" w:color="auto"/>
        <w:bottom w:val="none" w:sz="0" w:space="0" w:color="auto"/>
        <w:right w:val="none" w:sz="0" w:space="0" w:color="auto"/>
      </w:divBdr>
    </w:div>
    <w:div w:id="1714311194">
      <w:bodyDiv w:val="1"/>
      <w:marLeft w:val="0"/>
      <w:marRight w:val="0"/>
      <w:marTop w:val="0"/>
      <w:marBottom w:val="0"/>
      <w:divBdr>
        <w:top w:val="none" w:sz="0" w:space="0" w:color="auto"/>
        <w:left w:val="none" w:sz="0" w:space="0" w:color="auto"/>
        <w:bottom w:val="none" w:sz="0" w:space="0" w:color="auto"/>
        <w:right w:val="none" w:sz="0" w:space="0" w:color="auto"/>
      </w:divBdr>
    </w:div>
    <w:div w:id="1724676023">
      <w:bodyDiv w:val="1"/>
      <w:marLeft w:val="0"/>
      <w:marRight w:val="0"/>
      <w:marTop w:val="0"/>
      <w:marBottom w:val="0"/>
      <w:divBdr>
        <w:top w:val="none" w:sz="0" w:space="0" w:color="auto"/>
        <w:left w:val="none" w:sz="0" w:space="0" w:color="auto"/>
        <w:bottom w:val="none" w:sz="0" w:space="0" w:color="auto"/>
        <w:right w:val="none" w:sz="0" w:space="0" w:color="auto"/>
      </w:divBdr>
    </w:div>
    <w:div w:id="1759063327">
      <w:bodyDiv w:val="1"/>
      <w:marLeft w:val="0"/>
      <w:marRight w:val="0"/>
      <w:marTop w:val="0"/>
      <w:marBottom w:val="0"/>
      <w:divBdr>
        <w:top w:val="none" w:sz="0" w:space="0" w:color="auto"/>
        <w:left w:val="none" w:sz="0" w:space="0" w:color="auto"/>
        <w:bottom w:val="none" w:sz="0" w:space="0" w:color="auto"/>
        <w:right w:val="none" w:sz="0" w:space="0" w:color="auto"/>
      </w:divBdr>
    </w:div>
    <w:div w:id="1797141944">
      <w:bodyDiv w:val="1"/>
      <w:marLeft w:val="0"/>
      <w:marRight w:val="0"/>
      <w:marTop w:val="0"/>
      <w:marBottom w:val="0"/>
      <w:divBdr>
        <w:top w:val="none" w:sz="0" w:space="0" w:color="auto"/>
        <w:left w:val="none" w:sz="0" w:space="0" w:color="auto"/>
        <w:bottom w:val="none" w:sz="0" w:space="0" w:color="auto"/>
        <w:right w:val="none" w:sz="0" w:space="0" w:color="auto"/>
      </w:divBdr>
    </w:div>
    <w:div w:id="1813979105">
      <w:bodyDiv w:val="1"/>
      <w:marLeft w:val="0"/>
      <w:marRight w:val="0"/>
      <w:marTop w:val="0"/>
      <w:marBottom w:val="0"/>
      <w:divBdr>
        <w:top w:val="none" w:sz="0" w:space="0" w:color="auto"/>
        <w:left w:val="none" w:sz="0" w:space="0" w:color="auto"/>
        <w:bottom w:val="none" w:sz="0" w:space="0" w:color="auto"/>
        <w:right w:val="none" w:sz="0" w:space="0" w:color="auto"/>
      </w:divBdr>
    </w:div>
    <w:div w:id="1823233305">
      <w:bodyDiv w:val="1"/>
      <w:marLeft w:val="0"/>
      <w:marRight w:val="0"/>
      <w:marTop w:val="0"/>
      <w:marBottom w:val="0"/>
      <w:divBdr>
        <w:top w:val="none" w:sz="0" w:space="0" w:color="auto"/>
        <w:left w:val="none" w:sz="0" w:space="0" w:color="auto"/>
        <w:bottom w:val="none" w:sz="0" w:space="0" w:color="auto"/>
        <w:right w:val="none" w:sz="0" w:space="0" w:color="auto"/>
      </w:divBdr>
    </w:div>
    <w:div w:id="1833400909">
      <w:bodyDiv w:val="1"/>
      <w:marLeft w:val="0"/>
      <w:marRight w:val="0"/>
      <w:marTop w:val="0"/>
      <w:marBottom w:val="0"/>
      <w:divBdr>
        <w:top w:val="none" w:sz="0" w:space="0" w:color="auto"/>
        <w:left w:val="none" w:sz="0" w:space="0" w:color="auto"/>
        <w:bottom w:val="none" w:sz="0" w:space="0" w:color="auto"/>
        <w:right w:val="none" w:sz="0" w:space="0" w:color="auto"/>
      </w:divBdr>
    </w:div>
    <w:div w:id="1848397583">
      <w:bodyDiv w:val="1"/>
      <w:marLeft w:val="0"/>
      <w:marRight w:val="0"/>
      <w:marTop w:val="0"/>
      <w:marBottom w:val="0"/>
      <w:divBdr>
        <w:top w:val="none" w:sz="0" w:space="0" w:color="auto"/>
        <w:left w:val="none" w:sz="0" w:space="0" w:color="auto"/>
        <w:bottom w:val="none" w:sz="0" w:space="0" w:color="auto"/>
        <w:right w:val="none" w:sz="0" w:space="0" w:color="auto"/>
      </w:divBdr>
    </w:div>
    <w:div w:id="1876581706">
      <w:bodyDiv w:val="1"/>
      <w:marLeft w:val="0"/>
      <w:marRight w:val="0"/>
      <w:marTop w:val="0"/>
      <w:marBottom w:val="0"/>
      <w:divBdr>
        <w:top w:val="none" w:sz="0" w:space="0" w:color="auto"/>
        <w:left w:val="none" w:sz="0" w:space="0" w:color="auto"/>
        <w:bottom w:val="none" w:sz="0" w:space="0" w:color="auto"/>
        <w:right w:val="none" w:sz="0" w:space="0" w:color="auto"/>
      </w:divBdr>
    </w:div>
    <w:div w:id="1882479005">
      <w:bodyDiv w:val="1"/>
      <w:marLeft w:val="0"/>
      <w:marRight w:val="0"/>
      <w:marTop w:val="0"/>
      <w:marBottom w:val="0"/>
      <w:divBdr>
        <w:top w:val="none" w:sz="0" w:space="0" w:color="auto"/>
        <w:left w:val="none" w:sz="0" w:space="0" w:color="auto"/>
        <w:bottom w:val="none" w:sz="0" w:space="0" w:color="auto"/>
        <w:right w:val="none" w:sz="0" w:space="0" w:color="auto"/>
      </w:divBdr>
    </w:div>
    <w:div w:id="1898129341">
      <w:bodyDiv w:val="1"/>
      <w:marLeft w:val="0"/>
      <w:marRight w:val="0"/>
      <w:marTop w:val="0"/>
      <w:marBottom w:val="0"/>
      <w:divBdr>
        <w:top w:val="none" w:sz="0" w:space="0" w:color="auto"/>
        <w:left w:val="none" w:sz="0" w:space="0" w:color="auto"/>
        <w:bottom w:val="none" w:sz="0" w:space="0" w:color="auto"/>
        <w:right w:val="none" w:sz="0" w:space="0" w:color="auto"/>
      </w:divBdr>
    </w:div>
    <w:div w:id="1923445268">
      <w:bodyDiv w:val="1"/>
      <w:marLeft w:val="0"/>
      <w:marRight w:val="0"/>
      <w:marTop w:val="0"/>
      <w:marBottom w:val="0"/>
      <w:divBdr>
        <w:top w:val="none" w:sz="0" w:space="0" w:color="auto"/>
        <w:left w:val="none" w:sz="0" w:space="0" w:color="auto"/>
        <w:bottom w:val="none" w:sz="0" w:space="0" w:color="auto"/>
        <w:right w:val="none" w:sz="0" w:space="0" w:color="auto"/>
      </w:divBdr>
    </w:div>
    <w:div w:id="1938705770">
      <w:bodyDiv w:val="1"/>
      <w:marLeft w:val="0"/>
      <w:marRight w:val="0"/>
      <w:marTop w:val="0"/>
      <w:marBottom w:val="0"/>
      <w:divBdr>
        <w:top w:val="none" w:sz="0" w:space="0" w:color="auto"/>
        <w:left w:val="none" w:sz="0" w:space="0" w:color="auto"/>
        <w:bottom w:val="none" w:sz="0" w:space="0" w:color="auto"/>
        <w:right w:val="none" w:sz="0" w:space="0" w:color="auto"/>
      </w:divBdr>
    </w:div>
    <w:div w:id="1941329104">
      <w:bodyDiv w:val="1"/>
      <w:marLeft w:val="0"/>
      <w:marRight w:val="0"/>
      <w:marTop w:val="0"/>
      <w:marBottom w:val="0"/>
      <w:divBdr>
        <w:top w:val="none" w:sz="0" w:space="0" w:color="auto"/>
        <w:left w:val="none" w:sz="0" w:space="0" w:color="auto"/>
        <w:bottom w:val="none" w:sz="0" w:space="0" w:color="auto"/>
        <w:right w:val="none" w:sz="0" w:space="0" w:color="auto"/>
      </w:divBdr>
    </w:div>
    <w:div w:id="1943756581">
      <w:bodyDiv w:val="1"/>
      <w:marLeft w:val="0"/>
      <w:marRight w:val="0"/>
      <w:marTop w:val="0"/>
      <w:marBottom w:val="0"/>
      <w:divBdr>
        <w:top w:val="none" w:sz="0" w:space="0" w:color="auto"/>
        <w:left w:val="none" w:sz="0" w:space="0" w:color="auto"/>
        <w:bottom w:val="none" w:sz="0" w:space="0" w:color="auto"/>
        <w:right w:val="none" w:sz="0" w:space="0" w:color="auto"/>
      </w:divBdr>
    </w:div>
    <w:div w:id="1976138282">
      <w:bodyDiv w:val="1"/>
      <w:marLeft w:val="0"/>
      <w:marRight w:val="0"/>
      <w:marTop w:val="0"/>
      <w:marBottom w:val="0"/>
      <w:divBdr>
        <w:top w:val="none" w:sz="0" w:space="0" w:color="auto"/>
        <w:left w:val="none" w:sz="0" w:space="0" w:color="auto"/>
        <w:bottom w:val="none" w:sz="0" w:space="0" w:color="auto"/>
        <w:right w:val="none" w:sz="0" w:space="0" w:color="auto"/>
      </w:divBdr>
    </w:div>
    <w:div w:id="2021001405">
      <w:bodyDiv w:val="1"/>
      <w:marLeft w:val="0"/>
      <w:marRight w:val="0"/>
      <w:marTop w:val="0"/>
      <w:marBottom w:val="0"/>
      <w:divBdr>
        <w:top w:val="none" w:sz="0" w:space="0" w:color="auto"/>
        <w:left w:val="none" w:sz="0" w:space="0" w:color="auto"/>
        <w:bottom w:val="none" w:sz="0" w:space="0" w:color="auto"/>
        <w:right w:val="none" w:sz="0" w:space="0" w:color="auto"/>
      </w:divBdr>
    </w:div>
    <w:div w:id="2115243610">
      <w:bodyDiv w:val="1"/>
      <w:marLeft w:val="0"/>
      <w:marRight w:val="0"/>
      <w:marTop w:val="0"/>
      <w:marBottom w:val="0"/>
      <w:divBdr>
        <w:top w:val="none" w:sz="0" w:space="0" w:color="auto"/>
        <w:left w:val="none" w:sz="0" w:space="0" w:color="auto"/>
        <w:bottom w:val="none" w:sz="0" w:space="0" w:color="auto"/>
        <w:right w:val="none" w:sz="0" w:space="0" w:color="auto"/>
      </w:divBdr>
    </w:div>
    <w:div w:id="21399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package" Target="embeddings/Microsoft_Excel_Macro-Enabled_Worksheet.xlsm"/><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cid:image003.png@01D51563.631035D0" TargetMode="External"/><Relationship Id="rId25" Type="http://schemas.openxmlformats.org/officeDocument/2006/relationships/oleObject" Target="embeddings/oleObject2.bin"/><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oleObject" Target="embeddings/oleObject1.bin"/><Relationship Id="rId28" Type="http://schemas.openxmlformats.org/officeDocument/2006/relationships/header" Target="header1.xml"/><Relationship Id="rId10" Type="http://schemas.openxmlformats.org/officeDocument/2006/relationships/numbering" Target="numbering.xm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A71730471D264986187E7668A59DA0" ma:contentTypeVersion="0" ma:contentTypeDescription="Create a new document." ma:contentTypeScope="" ma:versionID="cc4c898872394284fb7dfdeac5d7e9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DBF1A-D986-4DE4-904B-FFC39143A0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3ADA5E-2565-467D-AEBA-96C94A810315}">
  <ds:schemaRefs>
    <ds:schemaRef ds:uri="http://schemas.microsoft.com/sharepoint/v3/contenttype/forms"/>
  </ds:schemaRefs>
</ds:datastoreItem>
</file>

<file path=customXml/itemProps3.xml><?xml version="1.0" encoding="utf-8"?>
<ds:datastoreItem xmlns:ds="http://schemas.openxmlformats.org/officeDocument/2006/customXml" ds:itemID="{B7382BB8-E01C-49F5-ABFC-8D26A0846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2FFF703-B094-4D87-B0AA-2DED27DE4EF4}">
  <ds:schemaRefs>
    <ds:schemaRef ds:uri="http://schemas.openxmlformats.org/officeDocument/2006/bibliography"/>
  </ds:schemaRefs>
</ds:datastoreItem>
</file>

<file path=customXml/itemProps5.xml><?xml version="1.0" encoding="utf-8"?>
<ds:datastoreItem xmlns:ds="http://schemas.openxmlformats.org/officeDocument/2006/customXml" ds:itemID="{101C6195-AC9C-45D5-A4B1-DE2DFD2F209D}">
  <ds:schemaRefs>
    <ds:schemaRef ds:uri="http://schemas.openxmlformats.org/officeDocument/2006/bibliography"/>
  </ds:schemaRefs>
</ds:datastoreItem>
</file>

<file path=customXml/itemProps6.xml><?xml version="1.0" encoding="utf-8"?>
<ds:datastoreItem xmlns:ds="http://schemas.openxmlformats.org/officeDocument/2006/customXml" ds:itemID="{5F9CFBF7-C55D-402C-988A-D5D9F62DACAE}">
  <ds:schemaRefs>
    <ds:schemaRef ds:uri="http://schemas.openxmlformats.org/officeDocument/2006/bibliography"/>
  </ds:schemaRefs>
</ds:datastoreItem>
</file>

<file path=customXml/itemProps7.xml><?xml version="1.0" encoding="utf-8"?>
<ds:datastoreItem xmlns:ds="http://schemas.openxmlformats.org/officeDocument/2006/customXml" ds:itemID="{48BCE738-8F5C-4E5B-84B7-2B603E6B3E52}">
  <ds:schemaRefs>
    <ds:schemaRef ds:uri="http://schemas.openxmlformats.org/officeDocument/2006/bibliography"/>
  </ds:schemaRefs>
</ds:datastoreItem>
</file>

<file path=customXml/itemProps8.xml><?xml version="1.0" encoding="utf-8"?>
<ds:datastoreItem xmlns:ds="http://schemas.openxmlformats.org/officeDocument/2006/customXml" ds:itemID="{FCFAA036-1BC3-4EB5-A2E9-92A658820D04}">
  <ds:schemaRefs>
    <ds:schemaRef ds:uri="http://schemas.openxmlformats.org/officeDocument/2006/bibliography"/>
  </ds:schemaRefs>
</ds:datastoreItem>
</file>

<file path=customXml/itemProps9.xml><?xml version="1.0" encoding="utf-8"?>
<ds:datastoreItem xmlns:ds="http://schemas.openxmlformats.org/officeDocument/2006/customXml" ds:itemID="{1E4205AD-8D06-4691-B733-A7544471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BAH-SCCM-MS01</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Charanraj Narsu</dc:creator>
  <cp:lastModifiedBy>Raajesh Rajamani</cp:lastModifiedBy>
  <cp:revision>5</cp:revision>
  <cp:lastPrinted>2018-10-14T13:48:00Z</cp:lastPrinted>
  <dcterms:created xsi:type="dcterms:W3CDTF">2019-06-13T11:55:00Z</dcterms:created>
  <dcterms:modified xsi:type="dcterms:W3CDTF">2019-06-14T05:21:00Z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0x010100FAA71730471D264986187E7668A59DA0</vt:lpwstr>
  </property>
</Properties>
</file>